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3D296" w14:textId="77777777" w:rsidR="001B4ACE" w:rsidRPr="008A2E55" w:rsidRDefault="001B4ACE" w:rsidP="00C27789">
      <w:pPr>
        <w:outlineLvl w:val="0"/>
        <w:rPr>
          <w:b/>
        </w:rPr>
      </w:pPr>
      <w:r w:rsidRPr="008A2E55">
        <w:rPr>
          <w:b/>
        </w:rPr>
        <w:t>What’s in a Game?</w:t>
      </w:r>
    </w:p>
    <w:p w14:paraId="6C62BAE0" w14:textId="77777777" w:rsidR="001B4ACE" w:rsidRDefault="001B4ACE" w:rsidP="001B4ACE"/>
    <w:p w14:paraId="22A82348" w14:textId="77777777" w:rsidR="001B4ACE" w:rsidRDefault="001B4ACE" w:rsidP="001B4ACE">
      <w:r>
        <w:t xml:space="preserve">What is a game? What is in a game? Based on Huizinga’s theory of play, we recognize whether an activity is a play from an absolutely new perspective. </w:t>
      </w:r>
      <w:del w:id="0" w:author="Gordon Lee" w:date="2016-10-02T12:59:00Z">
        <w:r w:rsidDel="00C27789">
          <w:delText>In my point of view</w:delText>
        </w:r>
      </w:del>
      <w:ins w:id="1" w:author="Gordon Lee" w:date="2016-10-02T12:59:00Z">
        <w:r w:rsidR="00C27789">
          <w:t>in my opinion</w:t>
        </w:r>
      </w:ins>
      <w:r>
        <w:t>,</w:t>
      </w:r>
      <w:del w:id="2" w:author="Gordon Lee" w:date="2016-10-02T13:00:00Z">
        <w:r w:rsidDel="00C27789">
          <w:delText xml:space="preserve"> I</w:delText>
        </w:r>
      </w:del>
      <w:del w:id="3" w:author="Gordon Lee" w:date="2016-10-02T12:59:00Z">
        <w:r w:rsidDel="00C27789">
          <w:delText xml:space="preserve"> think</w:delText>
        </w:r>
      </w:del>
      <w:r>
        <w:t xml:space="preserve"> cooking is a play, a significant play that almost everybody does every day. Why </w:t>
      </w:r>
      <w:ins w:id="4" w:author="Gordon Lee" w:date="2016-10-02T13:00:00Z">
        <w:r w:rsidR="00C27789">
          <w:t xml:space="preserve">is </w:t>
        </w:r>
      </w:ins>
      <w:r>
        <w:t xml:space="preserve">cooking </w:t>
      </w:r>
      <w:ins w:id="5" w:author="Gordon Lee" w:date="2016-10-02T13:00:00Z">
        <w:r w:rsidR="00C27789">
          <w:t>considered</w:t>
        </w:r>
      </w:ins>
      <w:del w:id="6" w:author="Gordon Lee" w:date="2016-10-02T13:00:00Z">
        <w:r w:rsidDel="00C27789">
          <w:delText>is</w:delText>
        </w:r>
      </w:del>
      <w:r>
        <w:t xml:space="preserve"> a play? Because it has rules, it needs time and space, and it </w:t>
      </w:r>
      <w:ins w:id="7" w:author="Gordon Lee" w:date="2016-10-02T13:00:00Z">
        <w:r w:rsidR="00C27789">
          <w:t xml:space="preserve">is </w:t>
        </w:r>
      </w:ins>
      <w:del w:id="8" w:author="Gordon Lee" w:date="2016-10-02T13:00:00Z">
        <w:r w:rsidDel="00C27789">
          <w:delText xml:space="preserve">somehow </w:delText>
        </w:r>
      </w:del>
      <w:ins w:id="9" w:author="Gordon Lee" w:date="2016-10-02T13:00:00Z">
        <w:r w:rsidR="00C27789">
          <w:t>somewhat</w:t>
        </w:r>
        <w:r w:rsidR="00C27789">
          <w:t xml:space="preserve"> </w:t>
        </w:r>
      </w:ins>
      <w:r>
        <w:t xml:space="preserve">non-serious and separated from life. So what aspects of cooking are </w:t>
      </w:r>
      <w:ins w:id="10" w:author="Gordon Lee" w:date="2016-10-02T13:01:00Z">
        <w:r w:rsidR="00C27789">
          <w:t xml:space="preserve">considered </w:t>
        </w:r>
      </w:ins>
      <w:r>
        <w:t xml:space="preserve">play and what </w:t>
      </w:r>
      <w:ins w:id="11" w:author="Gordon Lee" w:date="2016-10-02T13:01:00Z">
        <w:r w:rsidR="00C27789">
          <w:t xml:space="preserve">parts </w:t>
        </w:r>
      </w:ins>
      <w:r>
        <w:t xml:space="preserve">are not? </w:t>
      </w:r>
      <w:del w:id="12" w:author="Gordon Lee" w:date="2016-10-02T13:01:00Z">
        <w:r w:rsidDel="00C27789">
          <w:delText>It is worth to</w:delText>
        </w:r>
      </w:del>
      <w:ins w:id="13" w:author="Gordon Lee" w:date="2016-10-02T13:01:00Z">
        <w:r w:rsidR="00C27789">
          <w:t>Let’s do some</w:t>
        </w:r>
      </w:ins>
      <w:r>
        <w:t xml:space="preserve"> analysis. </w:t>
      </w:r>
    </w:p>
    <w:p w14:paraId="275E3708" w14:textId="77777777" w:rsidR="001B4ACE" w:rsidRDefault="001B4ACE" w:rsidP="001B4ACE"/>
    <w:p w14:paraId="6471F862" w14:textId="77777777" w:rsidR="001B4ACE" w:rsidRDefault="001B4ACE" w:rsidP="001B4ACE">
      <w:r>
        <w:t xml:space="preserve">I cook for myself every day. Every ingredient and every dish </w:t>
      </w:r>
      <w:del w:id="14" w:author="Gordon Lee" w:date="2016-10-02T13:02:00Z">
        <w:r w:rsidDel="00C27789">
          <w:delText xml:space="preserve">have </w:delText>
        </w:r>
      </w:del>
      <w:ins w:id="15" w:author="Gordon Lee" w:date="2016-10-02T13:02:00Z">
        <w:r w:rsidR="00C27789">
          <w:t>has</w:t>
        </w:r>
        <w:r w:rsidR="00C27789">
          <w:t xml:space="preserve"> </w:t>
        </w:r>
      </w:ins>
      <w:r>
        <w:t xml:space="preserve">its own rules. Almost everyone </w:t>
      </w:r>
      <w:ins w:id="16" w:author="Gordon Lee" w:date="2016-10-02T13:02:00Z">
        <w:r w:rsidR="00C27789">
          <w:t xml:space="preserve">who </w:t>
        </w:r>
      </w:ins>
      <w:r>
        <w:t xml:space="preserve">cooks </w:t>
      </w:r>
      <w:del w:id="17" w:author="Gordon Lee" w:date="2016-10-02T13:03:00Z">
        <w:r w:rsidDel="00C27789">
          <w:delText>in daily life</w:delText>
        </w:r>
      </w:del>
      <w:ins w:id="18" w:author="Gordon Lee" w:date="2016-10-02T13:03:00Z">
        <w:r w:rsidR="00C27789">
          <w:t>regularly</w:t>
        </w:r>
      </w:ins>
      <w:r>
        <w:t xml:space="preserve"> </w:t>
      </w:r>
      <w:del w:id="19" w:author="Gordon Lee" w:date="2016-10-02T13:03:00Z">
        <w:r w:rsidDel="00C27789">
          <w:delText xml:space="preserve">and </w:delText>
        </w:r>
      </w:del>
      <w:r>
        <w:t xml:space="preserve">has to follow these rules </w:t>
      </w:r>
      <w:ins w:id="20" w:author="Gordon Lee" w:date="2016-10-02T13:02:00Z">
        <w:r w:rsidR="00C27789">
          <w:t xml:space="preserve">in order </w:t>
        </w:r>
      </w:ins>
      <w:r>
        <w:t xml:space="preserve">to </w:t>
      </w:r>
      <w:ins w:id="21" w:author="Gordon Lee" w:date="2016-10-02T13:02:00Z">
        <w:r w:rsidR="00C27789">
          <w:t>make</w:t>
        </w:r>
      </w:ins>
      <w:del w:id="22" w:author="Gordon Lee" w:date="2016-10-02T13:02:00Z">
        <w:r w:rsidDel="00C27789">
          <w:delText>cook</w:delText>
        </w:r>
      </w:del>
      <w:r>
        <w:t xml:space="preserve"> a tasty dish</w:t>
      </w:r>
      <w:del w:id="23" w:author="Gordon Lee" w:date="2016-10-02T13:03:00Z">
        <w:r w:rsidDel="00C27789">
          <w:delText xml:space="preserve"> to attract appetite</w:delText>
        </w:r>
      </w:del>
      <w:r>
        <w:t xml:space="preserve">. </w:t>
      </w:r>
      <w:del w:id="24" w:author="Gordon Lee" w:date="2016-10-02T13:04:00Z">
        <w:r w:rsidDel="00C27789">
          <w:delText>We need</w:delText>
        </w:r>
      </w:del>
      <w:ins w:id="25" w:author="Gordon Lee" w:date="2016-10-02T13:04:00Z">
        <w:r w:rsidR="00C27789">
          <w:t>For example, we need the proper tools for cooking:</w:t>
        </w:r>
      </w:ins>
      <w:r>
        <w:t xml:space="preserve"> stove, pan, kitchen knife, cutting board and all different </w:t>
      </w:r>
      <w:ins w:id="26" w:author="Gordon Lee" w:date="2016-10-02T13:03:00Z">
        <w:r w:rsidR="00C27789">
          <w:t xml:space="preserve">kinds of </w:t>
        </w:r>
      </w:ins>
      <w:r>
        <w:t>kitchenware, utensils, and tools</w:t>
      </w:r>
      <w:ins w:id="27" w:author="Gordon Lee" w:date="2016-10-02T13:04:00Z">
        <w:r w:rsidR="00C27789">
          <w:t xml:space="preserve">. We also need </w:t>
        </w:r>
      </w:ins>
      <w:del w:id="28" w:author="Gordon Lee" w:date="2016-10-02T13:04:00Z">
        <w:r w:rsidDel="00C27789">
          <w:delText xml:space="preserve">, and, of course, </w:delText>
        </w:r>
      </w:del>
      <w:r>
        <w:t xml:space="preserve">ingredients </w:t>
      </w:r>
      <w:ins w:id="29" w:author="Gordon Lee" w:date="2016-10-02T13:03:00Z">
        <w:r w:rsidR="00C27789">
          <w:t>such as</w:t>
        </w:r>
      </w:ins>
      <w:del w:id="30" w:author="Gordon Lee" w:date="2016-10-02T13:03:00Z">
        <w:r w:rsidDel="00C27789">
          <w:delText>like</w:delText>
        </w:r>
      </w:del>
      <w:r>
        <w:t xml:space="preserve"> meats, vegetables, eggs, rice, water, and so on.</w:t>
      </w:r>
    </w:p>
    <w:p w14:paraId="0352B693" w14:textId="77777777" w:rsidR="001B4ACE" w:rsidRDefault="001B4ACE" w:rsidP="001B4ACE"/>
    <w:p w14:paraId="1732D941" w14:textId="77777777" w:rsidR="001B4ACE" w:rsidRDefault="001B4ACE" w:rsidP="001B4ACE">
      <w:del w:id="31" w:author="Gordon Lee" w:date="2016-10-02T13:05:00Z">
        <w:r w:rsidDel="00C27789">
          <w:delText xml:space="preserve">We </w:delText>
        </w:r>
      </w:del>
      <w:ins w:id="32" w:author="Gordon Lee" w:date="2016-10-02T13:05:00Z">
        <w:r w:rsidR="00C27789">
          <w:t xml:space="preserve">However many times we do not simply </w:t>
        </w:r>
      </w:ins>
      <w:del w:id="33" w:author="Gordon Lee" w:date="2016-10-02T13:05:00Z">
        <w:r w:rsidDel="00C27789">
          <w:delText xml:space="preserve">not only </w:delText>
        </w:r>
      </w:del>
      <w:r>
        <w:t xml:space="preserve">follow the </w:t>
      </w:r>
      <w:del w:id="34" w:author="Gordon Lee" w:date="2016-10-02T13:06:00Z">
        <w:r w:rsidDel="00C27789">
          <w:delText>rules of different ingredients and dishes</w:delText>
        </w:r>
      </w:del>
      <w:ins w:id="35" w:author="Gordon Lee" w:date="2016-10-02T13:06:00Z">
        <w:r w:rsidR="00C27789">
          <w:t>recipe (“rules”) to make</w:t>
        </w:r>
      </w:ins>
      <w:r>
        <w:t xml:space="preserve"> </w:t>
      </w:r>
      <w:ins w:id="36" w:author="Gordon Lee" w:date="2016-10-02T13:06:00Z">
        <w:r w:rsidR="00C27789">
          <w:t xml:space="preserve">the dishes </w:t>
        </w:r>
      </w:ins>
      <w:r>
        <w:t xml:space="preserve">but </w:t>
      </w:r>
      <w:ins w:id="37" w:author="Gordon Lee" w:date="2016-10-02T13:06:00Z">
        <w:r w:rsidR="00C27789">
          <w:t xml:space="preserve">we </w:t>
        </w:r>
      </w:ins>
      <w:r>
        <w:t xml:space="preserve">also explore, change, create, </w:t>
      </w:r>
      <w:ins w:id="38" w:author="Gordon Lee" w:date="2016-10-02T13:06:00Z">
        <w:r w:rsidR="00C27789">
          <w:t xml:space="preserve">and </w:t>
        </w:r>
      </w:ins>
      <w:r>
        <w:t xml:space="preserve">improve the current </w:t>
      </w:r>
      <w:ins w:id="39" w:author="Gordon Lee" w:date="2016-10-02T13:06:00Z">
        <w:r w:rsidR="00C27789">
          <w:t>“</w:t>
        </w:r>
      </w:ins>
      <w:r>
        <w:t>rules</w:t>
      </w:r>
      <w:ins w:id="40" w:author="Gordon Lee" w:date="2016-10-02T13:06:00Z">
        <w:r w:rsidR="00C27789">
          <w:t>”</w:t>
        </w:r>
      </w:ins>
      <w:r>
        <w:t xml:space="preserve"> </w:t>
      </w:r>
      <w:ins w:id="41" w:author="Gordon Lee" w:date="2016-10-02T13:07:00Z">
        <w:r w:rsidR="00C27789">
          <w:t>ba</w:t>
        </w:r>
        <w:r w:rsidR="00C36A52">
          <w:t>sed on our taste preference, time and budget etc</w:t>
        </w:r>
      </w:ins>
      <w:del w:id="42" w:author="Gordon Lee" w:date="2016-10-02T13:07:00Z">
        <w:r w:rsidDel="00C27789">
          <w:delText>to make something more gorgeous</w:delText>
        </w:r>
      </w:del>
      <w:r>
        <w:t>. Rules in cooking are varied</w:t>
      </w:r>
      <w:ins w:id="43" w:author="Gordon Lee" w:date="2016-10-02T13:08:00Z">
        <w:r w:rsidR="00C36A52">
          <w:t xml:space="preserve">, though most rules relate to the key factors: </w:t>
        </w:r>
      </w:ins>
      <w:del w:id="44" w:author="Gordon Lee" w:date="2016-10-02T13:08:00Z">
        <w:r w:rsidDel="00C36A52">
          <w:delText xml:space="preserve">. But summing up these rules mostly belong to </w:delText>
        </w:r>
      </w:del>
      <w:r>
        <w:t>time, color, temperature, and experience. For</w:t>
      </w:r>
      <w:ins w:id="45" w:author="Gordon Lee" w:date="2016-10-02T13:09:00Z">
        <w:r w:rsidR="00C36A52">
          <w:t xml:space="preserve"> </w:t>
        </w:r>
      </w:ins>
      <w:del w:id="46" w:author="Gordon Lee" w:date="2016-10-02T13:09:00Z">
        <w:r w:rsidDel="00C36A52">
          <w:delText xml:space="preserve"> an </w:delText>
        </w:r>
      </w:del>
      <w:r>
        <w:t xml:space="preserve">instance </w:t>
      </w:r>
      <w:del w:id="47" w:author="Gordon Lee" w:date="2016-10-02T13:09:00Z">
        <w:r w:rsidDel="00C36A52">
          <w:delText>to a rule based on</w:delText>
        </w:r>
      </w:del>
      <w:ins w:id="48" w:author="Gordon Lee" w:date="2016-10-02T13:09:00Z">
        <w:r w:rsidR="00C36A52">
          <w:t>let’s look at the</w:t>
        </w:r>
      </w:ins>
      <w:r>
        <w:t xml:space="preserve"> time</w:t>
      </w:r>
      <w:ins w:id="49" w:author="Gordon Lee" w:date="2016-10-02T13:09:00Z">
        <w:r w:rsidR="00C36A52">
          <w:t xml:space="preserve"> factor</w:t>
        </w:r>
      </w:ins>
      <w:r>
        <w:t xml:space="preserve">. </w:t>
      </w:r>
      <w:ins w:id="50" w:author="Gordon Lee" w:date="2016-10-02T13:09:00Z">
        <w:r w:rsidR="00C36A52">
          <w:t>To make a b</w:t>
        </w:r>
      </w:ins>
      <w:del w:id="51" w:author="Gordon Lee" w:date="2016-10-02T13:09:00Z">
        <w:r w:rsidDel="00C36A52">
          <w:delText>B</w:delText>
        </w:r>
      </w:del>
      <w:r>
        <w:t xml:space="preserve">oiled egg </w:t>
      </w:r>
      <w:del w:id="52" w:author="Gordon Lee" w:date="2016-10-02T13:09:00Z">
        <w:r w:rsidDel="00C36A52">
          <w:delText xml:space="preserve">needs </w:delText>
        </w:r>
      </w:del>
      <w:ins w:id="53" w:author="Gordon Lee" w:date="2016-10-02T13:09:00Z">
        <w:r w:rsidR="00C36A52">
          <w:t xml:space="preserve">we need to </w:t>
        </w:r>
      </w:ins>
      <w:r>
        <w:t xml:space="preserve">put a raw egg in cold water. After the water is boiled </w:t>
      </w:r>
      <w:del w:id="54" w:author="Gordon Lee" w:date="2016-10-02T13:10:00Z">
        <w:r w:rsidDel="00C36A52">
          <w:delText>and keep the</w:delText>
        </w:r>
      </w:del>
      <w:ins w:id="55" w:author="Gordon Lee" w:date="2016-10-02T13:10:00Z">
        <w:r w:rsidR="00C36A52">
          <w:t>let the</w:t>
        </w:r>
      </w:ins>
      <w:r>
        <w:t xml:space="preserve"> egg </w:t>
      </w:r>
      <w:ins w:id="56" w:author="Gordon Lee" w:date="2016-10-02T13:10:00Z">
        <w:r w:rsidR="00C36A52">
          <w:t xml:space="preserve">stay </w:t>
        </w:r>
      </w:ins>
      <w:r>
        <w:t xml:space="preserve">in </w:t>
      </w:r>
      <w:del w:id="57" w:author="Gordon Lee" w:date="2016-10-02T13:10:00Z">
        <w:r w:rsidDel="00C36A52">
          <w:delText xml:space="preserve">water </w:delText>
        </w:r>
      </w:del>
      <w:ins w:id="58" w:author="Gordon Lee" w:date="2016-10-02T13:10:00Z">
        <w:r w:rsidR="00C36A52">
          <w:t>the pot</w:t>
        </w:r>
        <w:r w:rsidR="00C36A52">
          <w:t xml:space="preserve"> </w:t>
        </w:r>
      </w:ins>
      <w:r>
        <w:t xml:space="preserve">for about 5 – 8 minutes, then the boiled egg is ready for your breakfast. </w:t>
      </w:r>
      <w:del w:id="59" w:author="Gordon Lee" w:date="2016-10-02T13:10:00Z">
        <w:r w:rsidDel="00C36A52">
          <w:delText xml:space="preserve">How </w:delText>
        </w:r>
      </w:del>
      <w:ins w:id="60" w:author="Gordon Lee" w:date="2016-10-02T13:10:00Z">
        <w:r w:rsidR="00C36A52">
          <w:t xml:space="preserve">What </w:t>
        </w:r>
      </w:ins>
      <w:r>
        <w:t xml:space="preserve">about color? A simple </w:t>
      </w:r>
      <w:del w:id="61" w:author="Gordon Lee" w:date="2016-10-02T13:11:00Z">
        <w:r w:rsidDel="00C36A52">
          <w:delText>one is a</w:delText>
        </w:r>
      </w:del>
      <w:ins w:id="62" w:author="Gordon Lee" w:date="2016-10-02T13:11:00Z">
        <w:r w:rsidR="00C36A52">
          <w:t>example would be</w:t>
        </w:r>
      </w:ins>
      <w:r>
        <w:t xml:space="preserve"> raw shrimp turned to red </w:t>
      </w:r>
      <w:del w:id="63" w:author="Gordon Lee" w:date="2016-10-02T13:11:00Z">
        <w:r w:rsidDel="00C36A52">
          <w:delText xml:space="preserve">means it is </w:delText>
        </w:r>
      </w:del>
      <w:ins w:id="64" w:author="Gordon Lee" w:date="2016-10-02T13:11:00Z">
        <w:r w:rsidR="00C36A52">
          <w:t xml:space="preserve">tells us that it is </w:t>
        </w:r>
      </w:ins>
      <w:r>
        <w:t>cooked. To cook a delicious dish, follow the rules is important.</w:t>
      </w:r>
    </w:p>
    <w:p w14:paraId="14C560C5" w14:textId="77777777" w:rsidR="001B4ACE" w:rsidRDefault="001B4ACE" w:rsidP="001B4ACE"/>
    <w:p w14:paraId="731E1AFD" w14:textId="77777777" w:rsidR="001B4ACE" w:rsidRDefault="001B4ACE" w:rsidP="001B4ACE">
      <w:del w:id="65" w:author="Gordon Lee" w:date="2016-10-02T13:12:00Z">
        <w:r w:rsidDel="00C36A52">
          <w:delText>How can</w:delText>
        </w:r>
      </w:del>
      <w:ins w:id="66" w:author="Gordon Lee" w:date="2016-10-02T13:12:00Z">
        <w:r w:rsidR="00C36A52">
          <w:t>So how can</w:t>
        </w:r>
      </w:ins>
      <w:r>
        <w:t xml:space="preserve"> cooking be seen as a play? Cooking is non-serious. That is to say, cooking will not influence other things whether it is successful or not. The activity of cooking is relatively independent. An individual </w:t>
      </w:r>
      <w:del w:id="67" w:author="Gordon Lee" w:date="2016-10-02T13:13:00Z">
        <w:r w:rsidDel="00C36A52">
          <w:delText>can either</w:delText>
        </w:r>
      </w:del>
      <w:ins w:id="68" w:author="Gordon Lee" w:date="2016-10-02T13:13:00Z">
        <w:r w:rsidR="00C36A52">
          <w:t>can choose whether to</w:t>
        </w:r>
      </w:ins>
      <w:r>
        <w:t xml:space="preserve"> buy or cook </w:t>
      </w:r>
      <w:del w:id="69" w:author="Gordon Lee" w:date="2016-10-02T13:13:00Z">
        <w:r w:rsidDel="00C36A52">
          <w:delText>for his or her</w:delText>
        </w:r>
      </w:del>
      <w:ins w:id="70" w:author="Gordon Lee" w:date="2016-10-02T13:13:00Z">
        <w:r w:rsidR="00C36A52">
          <w:t>a</w:t>
        </w:r>
      </w:ins>
      <w:r>
        <w:t xml:space="preserve"> meal </w:t>
      </w:r>
      <w:del w:id="71" w:author="Gordon Lee" w:date="2016-10-02T13:13:00Z">
        <w:r w:rsidDel="00C36A52">
          <w:delText>to resolve a starving time</w:delText>
        </w:r>
      </w:del>
      <w:ins w:id="72" w:author="Gordon Lee" w:date="2016-10-02T13:13:00Z">
        <w:r w:rsidR="00C36A52">
          <w:t>when he/she is hungry</w:t>
        </w:r>
      </w:ins>
      <w:r>
        <w:t xml:space="preserve">. Cooking </w:t>
      </w:r>
      <w:del w:id="73" w:author="Gordon Lee" w:date="2016-10-02T13:14:00Z">
        <w:r w:rsidDel="00C36A52">
          <w:delText>is absorbing</w:delText>
        </w:r>
      </w:del>
      <w:ins w:id="74" w:author="Gordon Lee" w:date="2016-10-02T13:14:00Z">
        <w:r w:rsidR="00C36A52">
          <w:t>absorbs</w:t>
        </w:r>
      </w:ins>
      <w:r>
        <w:t xml:space="preserve"> attention. </w:t>
      </w:r>
      <w:del w:id="75" w:author="Gordon Lee" w:date="2016-10-02T13:14:00Z">
        <w:r w:rsidDel="00C36A52">
          <w:delText>Rules in cooking</w:delText>
        </w:r>
      </w:del>
      <w:ins w:id="76" w:author="Gordon Lee" w:date="2016-10-02T13:14:00Z">
        <w:r w:rsidR="00C36A52">
          <w:t xml:space="preserve">Cooking </w:t>
        </w:r>
      </w:ins>
      <w:del w:id="77" w:author="Gordon Lee" w:date="2016-10-02T13:14:00Z">
        <w:r w:rsidDel="00C36A52">
          <w:delText xml:space="preserve"> different ingredient and </w:delText>
        </w:r>
      </w:del>
      <w:r>
        <w:t>dish</w:t>
      </w:r>
      <w:ins w:id="78" w:author="Gordon Lee" w:date="2016-10-02T13:14:00Z">
        <w:r w:rsidR="00C36A52">
          <w:t>es</w:t>
        </w:r>
      </w:ins>
      <w:r>
        <w:t xml:space="preserve"> </w:t>
      </w:r>
      <w:del w:id="79" w:author="Gordon Lee" w:date="2016-10-02T13:14:00Z">
        <w:r w:rsidDel="00C36A52">
          <w:delText>will attract</w:delText>
        </w:r>
      </w:del>
      <w:ins w:id="80" w:author="Gordon Lee" w:date="2016-10-02T13:15:00Z">
        <w:r w:rsidR="00C36A52">
          <w:t xml:space="preserve">requires </w:t>
        </w:r>
      </w:ins>
      <w:del w:id="81" w:author="Gordon Lee" w:date="2016-10-02T13:15:00Z">
        <w:r w:rsidDel="00C36A52">
          <w:delText xml:space="preserve"> </w:delText>
        </w:r>
      </w:del>
      <w:r>
        <w:t xml:space="preserve">people’s attention, time and energy. When a person is cooking, he or she is paying attention </w:t>
      </w:r>
      <w:ins w:id="82" w:author="Gordon Lee" w:date="2016-10-02T13:15:00Z">
        <w:r w:rsidR="00C36A52">
          <w:t xml:space="preserve">to and </w:t>
        </w:r>
      </w:ins>
      <w:del w:id="83" w:author="Gordon Lee" w:date="2016-10-02T13:15:00Z">
        <w:r w:rsidDel="00C36A52">
          <w:delText xml:space="preserve">to, </w:delText>
        </w:r>
      </w:del>
      <w:r>
        <w:t>spend</w:t>
      </w:r>
      <w:ins w:id="84" w:author="Gordon Lee" w:date="2016-10-02T13:15:00Z">
        <w:r w:rsidR="00C36A52">
          <w:t>ing</w:t>
        </w:r>
      </w:ins>
      <w:r>
        <w:t xml:space="preserve"> time </w:t>
      </w:r>
      <w:del w:id="85" w:author="Gordon Lee" w:date="2016-10-02T13:15:00Z">
        <w:r w:rsidDel="00C36A52">
          <w:delText>for and cost</w:delText>
        </w:r>
      </w:del>
      <w:ins w:id="86" w:author="Gordon Lee" w:date="2016-10-02T13:15:00Z">
        <w:r w:rsidR="00C36A52">
          <w:t>and</w:t>
        </w:r>
      </w:ins>
      <w:r>
        <w:t xml:space="preserve"> energy </w:t>
      </w:r>
      <w:del w:id="87" w:author="Gordon Lee" w:date="2016-10-02T13:15:00Z">
        <w:r w:rsidDel="00C36A52">
          <w:delText xml:space="preserve">to </w:delText>
        </w:r>
      </w:del>
      <w:ins w:id="88" w:author="Gordon Lee" w:date="2016-10-02T13:15:00Z">
        <w:r w:rsidR="00C36A52">
          <w:t>for</w:t>
        </w:r>
        <w:r w:rsidR="00C36A52">
          <w:t xml:space="preserve"> </w:t>
        </w:r>
      </w:ins>
      <w:r>
        <w:t xml:space="preserve">the cooking process. </w:t>
      </w:r>
      <w:del w:id="89" w:author="Gordon Lee" w:date="2016-10-02T13:16:00Z">
        <w:r w:rsidDel="00C36A52">
          <w:delText>If a tasty cooking,</w:delText>
        </w:r>
      </w:del>
      <w:ins w:id="90" w:author="Gordon Lee" w:date="2016-10-02T13:16:00Z">
        <w:r w:rsidR="00C36A52">
          <w:t>when the finished dish is successful,</w:t>
        </w:r>
      </w:ins>
      <w:r>
        <w:t xml:space="preserve"> he or she will enjoy the dish or share with friends. </w:t>
      </w:r>
      <w:del w:id="91" w:author="Gordon Lee" w:date="2016-10-02T13:16:00Z">
        <w:r w:rsidDel="00C36A52">
          <w:delText>It is an</w:delText>
        </w:r>
      </w:del>
      <w:ins w:id="92" w:author="Gordon Lee" w:date="2016-10-02T13:17:00Z">
        <w:r w:rsidR="00C36A52">
          <w:t>Therefore,</w:t>
        </w:r>
      </w:ins>
      <w:ins w:id="93" w:author="Gordon Lee" w:date="2016-10-02T13:16:00Z">
        <w:r w:rsidR="00C36A52">
          <w:t xml:space="preserve"> the activity of cooking can be</w:t>
        </w:r>
      </w:ins>
      <w:r>
        <w:t xml:space="preserve"> enjoyable, encouraging, </w:t>
      </w:r>
      <w:del w:id="94" w:author="Gordon Lee" w:date="2016-10-02T13:17:00Z">
        <w:r w:rsidDel="00C36A52">
          <w:delText>positive time and</w:delText>
        </w:r>
      </w:del>
      <w:ins w:id="95" w:author="Gordon Lee" w:date="2016-10-02T13:17:00Z">
        <w:r w:rsidR="00C36A52">
          <w:t>positive and yields</w:t>
        </w:r>
      </w:ins>
      <w:r>
        <w:t xml:space="preserve"> results </w:t>
      </w:r>
      <w:del w:id="96" w:author="Gordon Lee" w:date="2016-10-02T13:17:00Z">
        <w:r w:rsidDel="00C36A52">
          <w:delText>to an individual</w:delText>
        </w:r>
      </w:del>
      <w:ins w:id="97" w:author="Gordon Lee" w:date="2016-10-02T13:17:00Z">
        <w:r w:rsidR="00C36A52">
          <w:t>to the participant</w:t>
        </w:r>
      </w:ins>
      <w:r>
        <w:t xml:space="preserve">. Which means he or she has </w:t>
      </w:r>
      <w:ins w:id="98" w:author="Gordon Lee" w:date="2016-10-02T13:17:00Z">
        <w:r w:rsidR="00C36A52">
          <w:t>“</w:t>
        </w:r>
      </w:ins>
      <w:r>
        <w:t>won</w:t>
      </w:r>
      <w:ins w:id="99" w:author="Gordon Lee" w:date="2016-10-02T13:17:00Z">
        <w:r w:rsidR="00C36A52">
          <w:t>”</w:t>
        </w:r>
      </w:ins>
      <w:r>
        <w:t xml:space="preserve"> the play.</w:t>
      </w:r>
    </w:p>
    <w:p w14:paraId="64FE494E" w14:textId="77777777" w:rsidR="001B4ACE" w:rsidRDefault="001B4ACE" w:rsidP="001B4ACE"/>
    <w:p w14:paraId="0A4F16AC" w14:textId="77777777" w:rsidR="001B4ACE" w:rsidRDefault="001B4ACE" w:rsidP="001B4ACE">
      <w:r>
        <w:t xml:space="preserve">Huizinga defined play </w:t>
      </w:r>
      <w:del w:id="100" w:author="Gordon Lee" w:date="2016-10-02T13:18:00Z">
        <w:r w:rsidDel="00573B1C">
          <w:delText>in three</w:delText>
        </w:r>
      </w:del>
      <w:ins w:id="101" w:author="Gordon Lee" w:date="2016-10-02T13:18:00Z">
        <w:r w:rsidR="00573B1C">
          <w:t>as follows</w:t>
        </w:r>
      </w:ins>
      <w:r>
        <w:t xml:space="preserve"> </w:t>
      </w:r>
      <w:del w:id="102" w:author="Gordon Lee" w:date="2016-10-02T13:18:00Z">
        <w:r w:rsidDel="00573B1C">
          <w:delText>aspects</w:delText>
        </w:r>
      </w:del>
      <w:r>
        <w:t xml:space="preserve">. A play is a voluntary activity; Play is not “ordinary” or “real” life and distinct from “ordinary” life both as to locality and duration. Based on Huizinga </w:t>
      </w:r>
      <w:ins w:id="103" w:author="Gordon Lee" w:date="2016-10-02T13:18:00Z">
        <w:r w:rsidR="00573B1C">
          <w:t xml:space="preserve">theory </w:t>
        </w:r>
      </w:ins>
      <w:r>
        <w:t xml:space="preserve">we can </w:t>
      </w:r>
      <w:del w:id="104" w:author="Gordon Lee" w:date="2016-10-02T13:19:00Z">
        <w:r w:rsidDel="00573B1C">
          <w:delText xml:space="preserve">say </w:delText>
        </w:r>
      </w:del>
      <w:ins w:id="105" w:author="Gordon Lee" w:date="2016-10-02T13:19:00Z">
        <w:r w:rsidR="00573B1C">
          <w:t>conclude</w:t>
        </w:r>
        <w:r w:rsidR="00573B1C">
          <w:t xml:space="preserve"> </w:t>
        </w:r>
      </w:ins>
      <w:r>
        <w:t xml:space="preserve">cooking </w:t>
      </w:r>
      <w:del w:id="106" w:author="Gordon Lee" w:date="2016-10-02T13:19:00Z">
        <w:r w:rsidDel="00573B1C">
          <w:delText>is a</w:delText>
        </w:r>
      </w:del>
      <w:ins w:id="107" w:author="Gordon Lee" w:date="2016-10-02T13:19:00Z">
        <w:r w:rsidR="00573B1C">
          <w:t>can be considered a</w:t>
        </w:r>
      </w:ins>
      <w:r>
        <w:t xml:space="preserve"> play because people voluntarily </w:t>
      </w:r>
      <w:del w:id="108" w:author="Gordon Lee" w:date="2016-10-02T13:19:00Z">
        <w:r w:rsidDel="00573B1C">
          <w:delText>to do</w:delText>
        </w:r>
      </w:del>
      <w:ins w:id="109" w:author="Gordon Lee" w:date="2016-10-02T13:19:00Z">
        <w:r w:rsidR="00573B1C">
          <w:t>engage in</w:t>
        </w:r>
      </w:ins>
      <w:r>
        <w:t xml:space="preserve"> cook</w:t>
      </w:r>
      <w:ins w:id="110" w:author="Gordon Lee" w:date="2016-10-02T13:19:00Z">
        <w:r w:rsidR="00573B1C">
          <w:t xml:space="preserve">ing </w:t>
        </w:r>
      </w:ins>
      <w:del w:id="111" w:author="Gordon Lee" w:date="2016-10-02T13:19:00Z">
        <w:r w:rsidDel="00573B1C">
          <w:delText xml:space="preserve"> </w:delText>
        </w:r>
      </w:del>
      <w:r>
        <w:t xml:space="preserve">and cooking </w:t>
      </w:r>
      <w:ins w:id="112" w:author="Gordon Lee" w:date="2016-10-02T13:19:00Z">
        <w:r w:rsidR="00573B1C">
          <w:t xml:space="preserve">can be </w:t>
        </w:r>
      </w:ins>
      <w:r>
        <w:t xml:space="preserve">relatively independent from daily life. </w:t>
      </w:r>
      <w:del w:id="113" w:author="Gordon Lee" w:date="2016-10-02T13:20:00Z">
        <w:r w:rsidDel="00573B1C">
          <w:delText xml:space="preserve">If a person has no habit to cook or even doesn’t know how to cook, his or her life will still in normal and won’t </w:delText>
        </w:r>
        <w:r w:rsidR="00D513B6" w:rsidDel="00573B1C">
          <w:delText xml:space="preserve">be </w:delText>
        </w:r>
        <w:r w:rsidDel="00573B1C">
          <w:delText>affect</w:delText>
        </w:r>
        <w:r w:rsidR="00D513B6" w:rsidDel="00573B1C">
          <w:delText>ed</w:delText>
        </w:r>
        <w:r w:rsidDel="00573B1C">
          <w:delText xml:space="preserve"> without cooking.</w:delText>
        </w:r>
      </w:del>
      <w:ins w:id="114" w:author="Gordon Lee" w:date="2016-10-02T13:20:00Z">
        <w:r w:rsidR="00573B1C">
          <w:t xml:space="preserve">An individual who choses not to cook can always outsource the activity (i.e. buy lunch instead of making it yourself), and the </w:t>
        </w:r>
      </w:ins>
      <w:ins w:id="115" w:author="Gordon Lee" w:date="2016-10-02T13:22:00Z">
        <w:r w:rsidR="00573B1C">
          <w:t>activity likely will not impact other aspects of that individual’s life.</w:t>
        </w:r>
      </w:ins>
      <w:r>
        <w:t xml:space="preserve"> Cooking can be enjoyable if an individual instinctively love</w:t>
      </w:r>
      <w:ins w:id="116" w:author="Gordon Lee" w:date="2016-10-02T13:23:00Z">
        <w:r w:rsidR="00573B1C">
          <w:t>s</w:t>
        </w:r>
      </w:ins>
      <w:r>
        <w:t xml:space="preserve"> to cook </w:t>
      </w:r>
      <w:del w:id="117" w:author="Gordon Lee" w:date="2016-10-02T13:24:00Z">
        <w:r w:rsidDel="00573B1C">
          <w:delText>or it is where he or she can get</w:delText>
        </w:r>
      </w:del>
      <w:ins w:id="118" w:author="Gordon Lee" w:date="2016-10-02T13:24:00Z">
        <w:r w:rsidR="00573B1C">
          <w:t>or he/she feels</w:t>
        </w:r>
      </w:ins>
      <w:r>
        <w:t xml:space="preserve"> encourage</w:t>
      </w:r>
      <w:ins w:id="119" w:author="Gordon Lee" w:date="2016-10-02T13:23:00Z">
        <w:r w:rsidR="00573B1C">
          <w:t>d</w:t>
        </w:r>
      </w:ins>
      <w:r>
        <w:t xml:space="preserve"> </w:t>
      </w:r>
      <w:ins w:id="120" w:author="Gordon Lee" w:date="2016-10-02T13:24:00Z">
        <w:r w:rsidR="00573B1C">
          <w:t>and receives</w:t>
        </w:r>
      </w:ins>
      <w:del w:id="121" w:author="Gordon Lee" w:date="2016-10-02T13:24:00Z">
        <w:r w:rsidDel="00573B1C">
          <w:delText>or</w:delText>
        </w:r>
      </w:del>
      <w:r>
        <w:t xml:space="preserve"> positive feedback</w:t>
      </w:r>
      <w:ins w:id="122" w:author="Gordon Lee" w:date="2016-10-02T13:24:00Z">
        <w:r w:rsidR="00573B1C">
          <w:t xml:space="preserve"> from this activity</w:t>
        </w:r>
      </w:ins>
      <w:r>
        <w:t xml:space="preserve">. If a person </w:t>
      </w:r>
      <w:del w:id="123" w:author="Gordon Lee" w:date="2016-10-02T13:24:00Z">
        <w:r w:rsidDel="00573B1C">
          <w:delText>is enjoying a cooking</w:delText>
        </w:r>
      </w:del>
      <w:ins w:id="124" w:author="Gordon Lee" w:date="2016-10-02T13:24:00Z">
        <w:r w:rsidR="00573B1C">
          <w:t>loves to cook</w:t>
        </w:r>
      </w:ins>
      <w:r>
        <w:t xml:space="preserve">, </w:t>
      </w:r>
      <w:del w:id="125" w:author="Gordon Lee" w:date="2016-10-02T13:25:00Z">
        <w:r w:rsidDel="00573B1C">
          <w:delText>so that</w:delText>
        </w:r>
      </w:del>
      <w:ins w:id="126" w:author="Gordon Lee" w:date="2016-10-02T13:25:00Z">
        <w:r w:rsidR="00573B1C">
          <w:t>the</w:t>
        </w:r>
      </w:ins>
      <w:r>
        <w:t xml:space="preserve"> kitchen </w:t>
      </w:r>
      <w:del w:id="127" w:author="Gordon Lee" w:date="2016-10-02T13:25:00Z">
        <w:r w:rsidDel="00573B1C">
          <w:delText xml:space="preserve">is </w:delText>
        </w:r>
      </w:del>
      <w:ins w:id="128" w:author="Gordon Lee" w:date="2016-10-02T13:25:00Z">
        <w:r w:rsidR="00573B1C">
          <w:t xml:space="preserve">can be considered </w:t>
        </w:r>
      </w:ins>
      <w:r>
        <w:t xml:space="preserve">his or her stage, field or playground. He or she will enjoy the time in the kitchen. </w:t>
      </w:r>
      <w:del w:id="129" w:author="Gordon Lee" w:date="2016-10-02T13:25:00Z">
        <w:r w:rsidDel="00573B1C">
          <w:delText>At this period of time,</w:delText>
        </w:r>
      </w:del>
      <w:ins w:id="130" w:author="Gordon Lee" w:date="2016-10-02T13:25:00Z">
        <w:r w:rsidR="00573B1C">
          <w:t>and during that time period</w:t>
        </w:r>
      </w:ins>
      <w:r>
        <w:t xml:space="preserve"> the kitchen belongs to this individual. A temporary sphere is established that only for the activity of cooking.</w:t>
      </w:r>
    </w:p>
    <w:p w14:paraId="17257617" w14:textId="77777777" w:rsidR="001B4ACE" w:rsidRDefault="001B4ACE" w:rsidP="001B4ACE"/>
    <w:p w14:paraId="13300D46" w14:textId="77777777" w:rsidR="001B4ACE" w:rsidRDefault="001B4ACE" w:rsidP="001B4ACE">
      <w:r>
        <w:t xml:space="preserve">Huizinga also indicated that play is </w:t>
      </w:r>
      <w:ins w:id="131" w:author="Gordon Lee" w:date="2016-10-02T13:26:00Z">
        <w:r w:rsidR="00573B1C">
          <w:t xml:space="preserve">a </w:t>
        </w:r>
      </w:ins>
      <w:r>
        <w:t xml:space="preserve">pre-human activity. Play is older than human culture. </w:t>
      </w:r>
      <w:r w:rsidR="00D513B6">
        <w:t>A</w:t>
      </w:r>
      <w:r>
        <w:t>nimal</w:t>
      </w:r>
      <w:ins w:id="132" w:author="Gordon Lee" w:date="2016-10-02T13:26:00Z">
        <w:r w:rsidR="00573B1C">
          <w:t>s</w:t>
        </w:r>
      </w:ins>
      <w:r>
        <w:t xml:space="preserve"> </w:t>
      </w:r>
      <w:r>
        <w:lastRenderedPageBreak/>
        <w:t>eat</w:t>
      </w:r>
      <w:del w:id="133" w:author="Gordon Lee" w:date="2016-10-02T13:26:00Z">
        <w:r w:rsidDel="00573B1C">
          <w:delText>s</w:delText>
        </w:r>
      </w:del>
      <w:r>
        <w:t xml:space="preserve"> food to survive. </w:t>
      </w:r>
      <w:del w:id="134" w:author="Gordon Lee" w:date="2016-10-02T13:26:00Z">
        <w:r w:rsidDel="00573B1C">
          <w:delText>So that eat for food</w:delText>
        </w:r>
      </w:del>
      <w:ins w:id="135" w:author="Gordon Lee" w:date="2016-10-02T13:26:00Z">
        <w:r w:rsidR="00573B1C">
          <w:t>and eating</w:t>
        </w:r>
      </w:ins>
      <w:r>
        <w:t xml:space="preserve"> is </w:t>
      </w:r>
      <w:ins w:id="136" w:author="Gordon Lee" w:date="2016-10-02T13:27:00Z">
        <w:r w:rsidR="00573B1C">
          <w:t xml:space="preserve">a natural </w:t>
        </w:r>
      </w:ins>
      <w:r>
        <w:t xml:space="preserve">instinct to </w:t>
      </w:r>
      <w:del w:id="137" w:author="Gordon Lee" w:date="2016-10-02T13:26:00Z">
        <w:r w:rsidDel="00573B1C">
          <w:delText>any individual of</w:delText>
        </w:r>
      </w:del>
      <w:ins w:id="138" w:author="Gordon Lee" w:date="2016-10-02T13:26:00Z">
        <w:r w:rsidR="00573B1C">
          <w:t>all</w:t>
        </w:r>
      </w:ins>
      <w:r>
        <w:t xml:space="preserve"> species on the earth. Human eats food, but human uses cooking to </w:t>
      </w:r>
      <w:del w:id="139" w:author="Gordon Lee" w:date="2016-10-02T13:27:00Z">
        <w:r w:rsidDel="00573B1C">
          <w:delText>make more eatable food, delicious food, and nutrient food</w:delText>
        </w:r>
      </w:del>
      <w:ins w:id="140" w:author="Gordon Lee" w:date="2016-10-02T13:27:00Z">
        <w:r w:rsidR="00573B1C">
          <w:t>to make their food more tasty and nutrient</w:t>
        </w:r>
      </w:ins>
      <w:r>
        <w:t xml:space="preserve">. Cooking </w:t>
      </w:r>
      <w:del w:id="141" w:author="Gordon Lee" w:date="2016-10-02T13:28:00Z">
        <w:r w:rsidDel="00573B1C">
          <w:delText>was far before</w:delText>
        </w:r>
      </w:del>
      <w:ins w:id="142" w:author="Gordon Lee" w:date="2016-10-02T13:28:00Z">
        <w:r w:rsidR="00573B1C">
          <w:t>has a longer history than</w:t>
        </w:r>
      </w:ins>
      <w:r>
        <w:t xml:space="preserve"> human</w:t>
      </w:r>
      <w:del w:id="143" w:author="Gordon Lee" w:date="2016-10-02T13:28:00Z">
        <w:r w:rsidDel="00573B1C">
          <w:delText>’s</w:delText>
        </w:r>
      </w:del>
      <w:r>
        <w:t xml:space="preserve"> culture. Ash relic and animal debris fossil left by Homo sapiens provide evidence that cooking was an ancient activity that happened </w:t>
      </w:r>
      <w:del w:id="144" w:author="Gordon Lee" w:date="2016-10-02T13:28:00Z">
        <w:r w:rsidDel="005827AD">
          <w:delText xml:space="preserve">prehistory or </w:delText>
        </w:r>
      </w:del>
      <w:r>
        <w:t xml:space="preserve">before any traceable human culture. Cooking </w:t>
      </w:r>
      <w:del w:id="145" w:author="Gordon Lee" w:date="2016-10-02T13:28:00Z">
        <w:r w:rsidDel="005827AD">
          <w:delText xml:space="preserve">food </w:delText>
        </w:r>
      </w:del>
      <w:r>
        <w:t xml:space="preserve">also </w:t>
      </w:r>
      <w:ins w:id="146" w:author="Gordon Lee" w:date="2016-10-02T13:28:00Z">
        <w:r w:rsidR="005827AD">
          <w:t xml:space="preserve">helped </w:t>
        </w:r>
      </w:ins>
      <w:r>
        <w:t>push</w:t>
      </w:r>
      <w:del w:id="147" w:author="Gordon Lee" w:date="2016-10-02T13:28:00Z">
        <w:r w:rsidDel="005827AD">
          <w:delText>es</w:delText>
        </w:r>
      </w:del>
      <w:r>
        <w:t xml:space="preserve"> forwa</w:t>
      </w:r>
      <w:r w:rsidR="00501550">
        <w:t>rd human culture. Ritual</w:t>
      </w:r>
      <w:ins w:id="148" w:author="Gordon Lee" w:date="2016-10-02T13:29:00Z">
        <w:r w:rsidR="005827AD">
          <w:t>s were established around</w:t>
        </w:r>
      </w:ins>
      <w:r w:rsidR="00501550">
        <w:t xml:space="preserve"> </w:t>
      </w:r>
      <w:del w:id="149" w:author="Gordon Lee" w:date="2016-10-02T13:29:00Z">
        <w:r w:rsidDel="005827AD">
          <w:delText xml:space="preserve">includes significant activities about </w:delText>
        </w:r>
      </w:del>
      <w:r>
        <w:t>food</w:t>
      </w:r>
      <w:ins w:id="150" w:author="Gordon Lee" w:date="2016-10-02T13:29:00Z">
        <w:r w:rsidR="005827AD">
          <w:t xml:space="preserve"> such as </w:t>
        </w:r>
      </w:ins>
      <w:del w:id="151" w:author="Gordon Lee" w:date="2016-10-02T13:29:00Z">
        <w:r w:rsidDel="005827AD">
          <w:delText xml:space="preserve">, </w:delText>
        </w:r>
      </w:del>
      <w:r>
        <w:t>harvest</w:t>
      </w:r>
      <w:ins w:id="152" w:author="Gordon Lee" w:date="2016-10-02T13:29:00Z">
        <w:r w:rsidR="005827AD">
          <w:t>ing celebrations.</w:t>
        </w:r>
      </w:ins>
      <w:del w:id="153" w:author="Gordon Lee" w:date="2016-10-02T13:29:00Z">
        <w:r w:rsidDel="005827AD">
          <w:delText>, and productive.</w:delText>
        </w:r>
      </w:del>
      <w:r>
        <w:t xml:space="preserve"> For example, people pray for more rainfall to have good harvests every year </w:t>
      </w:r>
      <w:del w:id="154" w:author="Gordon Lee" w:date="2016-10-02T13:30:00Z">
        <w:r w:rsidDel="005827AD">
          <w:delText>and or</w:delText>
        </w:r>
      </w:del>
      <w:ins w:id="155" w:author="Gordon Lee" w:date="2016-10-02T13:30:00Z">
        <w:r w:rsidR="005827AD">
          <w:t>or</w:t>
        </w:r>
      </w:ins>
      <w:r>
        <w:t xml:space="preserve"> </w:t>
      </w:r>
      <w:del w:id="156" w:author="Gordon Lee" w:date="2016-10-02T13:30:00Z">
        <w:r w:rsidDel="005827AD">
          <w:delText xml:space="preserve">people pray </w:delText>
        </w:r>
      </w:del>
      <w:r>
        <w:t xml:space="preserve">for less earthquake </w:t>
      </w:r>
      <w:del w:id="157" w:author="Gordon Lee" w:date="2016-10-02T13:30:00Z">
        <w:r w:rsidDel="005827AD">
          <w:delText>to reclaim more land to farm</w:delText>
        </w:r>
      </w:del>
      <w:ins w:id="158" w:author="Gordon Lee" w:date="2016-10-02T13:30:00Z">
        <w:r w:rsidR="005827AD">
          <w:t>that harms farming</w:t>
        </w:r>
      </w:ins>
      <w:r>
        <w:t>.</w:t>
      </w:r>
    </w:p>
    <w:p w14:paraId="357A03C2" w14:textId="77777777" w:rsidR="001B4ACE" w:rsidRDefault="001B4ACE" w:rsidP="001B4ACE"/>
    <w:p w14:paraId="24EEEE56" w14:textId="77777777" w:rsidR="005827AD" w:rsidRDefault="005827AD" w:rsidP="001B4ACE">
      <w:pPr>
        <w:rPr>
          <w:ins w:id="159" w:author="Gordon Lee" w:date="2016-10-02T13:36:00Z"/>
        </w:rPr>
      </w:pPr>
      <w:ins w:id="160" w:author="Gordon Lee" w:date="2016-10-02T13:30:00Z">
        <w:r>
          <w:t xml:space="preserve">We </w:t>
        </w:r>
      </w:ins>
      <w:ins w:id="161" w:author="Gordon Lee" w:date="2016-10-02T13:31:00Z">
        <w:r>
          <w:t>can also look at whether the activity is considered s</w:t>
        </w:r>
      </w:ins>
      <w:del w:id="162" w:author="Gordon Lee" w:date="2016-10-02T13:31:00Z">
        <w:r w:rsidR="001B4ACE" w:rsidDel="005827AD">
          <w:delText>S</w:delText>
        </w:r>
      </w:del>
      <w:r w:rsidR="001B4ACE">
        <w:t xml:space="preserve">eriousness </w:t>
      </w:r>
      <w:del w:id="163" w:author="Gordon Lee" w:date="2016-10-02T13:31:00Z">
        <w:r w:rsidR="001B4ACE" w:rsidDel="005827AD">
          <w:delText xml:space="preserve">and </w:delText>
        </w:r>
      </w:del>
      <w:ins w:id="164" w:author="Gordon Lee" w:date="2016-10-02T13:31:00Z">
        <w:r>
          <w:t>or</w:t>
        </w:r>
        <w:r>
          <w:t xml:space="preserve"> </w:t>
        </w:r>
      </w:ins>
      <w:r w:rsidR="001B4ACE">
        <w:t xml:space="preserve">non-seriousness </w:t>
      </w:r>
      <w:ins w:id="165" w:author="Gordon Lee" w:date="2016-10-02T13:31:00Z">
        <w:r>
          <w:t xml:space="preserve">to </w:t>
        </w:r>
      </w:ins>
      <w:del w:id="166" w:author="Gordon Lee" w:date="2016-10-02T13:31:00Z">
        <w:r w:rsidR="001B4ACE" w:rsidDel="005827AD">
          <w:delText>decide whether the activity of cooking is play or not</w:delText>
        </w:r>
      </w:del>
      <w:ins w:id="167" w:author="Gordon Lee" w:date="2016-10-02T13:31:00Z">
        <w:r>
          <w:t>determine if it is a play or not</w:t>
        </w:r>
      </w:ins>
      <w:r w:rsidR="001B4ACE">
        <w:t xml:space="preserve">. </w:t>
      </w:r>
      <w:del w:id="168" w:author="Gordon Lee" w:date="2016-10-02T13:32:00Z">
        <w:r w:rsidR="001B4ACE" w:rsidDel="005827AD">
          <w:delText xml:space="preserve">If </w:delText>
        </w:r>
      </w:del>
      <w:ins w:id="169" w:author="Gordon Lee" w:date="2016-10-02T13:32:00Z">
        <w:r>
          <w:t>when</w:t>
        </w:r>
        <w:r>
          <w:t xml:space="preserve"> </w:t>
        </w:r>
      </w:ins>
      <w:r w:rsidR="001B4ACE">
        <w:t>cooking is in telic stat</w:t>
      </w:r>
      <w:r w:rsidR="00AF1C1C">
        <w:t>e</w:t>
      </w:r>
      <w:r w:rsidR="001B4ACE">
        <w:t xml:space="preserve"> </w:t>
      </w:r>
      <w:del w:id="170" w:author="Gordon Lee" w:date="2016-10-02T13:32:00Z">
        <w:r w:rsidR="001B4ACE" w:rsidDel="005827AD">
          <w:delText xml:space="preserve">and </w:delText>
        </w:r>
      </w:del>
      <w:r w:rsidR="001B4ACE">
        <w:t xml:space="preserve">or </w:t>
      </w:r>
      <w:ins w:id="171" w:author="Gordon Lee" w:date="2016-10-02T13:32:00Z">
        <w:r>
          <w:t>when the activity is serious</w:t>
        </w:r>
      </w:ins>
      <w:del w:id="172" w:author="Gordon Lee" w:date="2016-10-02T13:32:00Z">
        <w:r w:rsidR="001B4ACE" w:rsidDel="005827AD">
          <w:delText>seriousness dominate the activity of cooking</w:delText>
        </w:r>
      </w:del>
      <w:r w:rsidR="001B4ACE">
        <w:t xml:space="preserve">, cooking is not a play. </w:t>
      </w:r>
      <w:del w:id="173" w:author="Gordon Lee" w:date="2016-10-02T13:32:00Z">
        <w:r w:rsidR="001B4ACE" w:rsidDel="005827AD">
          <w:delText>For instance</w:delText>
        </w:r>
      </w:del>
      <w:ins w:id="174" w:author="Gordon Lee" w:date="2016-10-02T13:32:00Z">
        <w:r>
          <w:t xml:space="preserve">for </w:t>
        </w:r>
      </w:ins>
      <w:ins w:id="175" w:author="Gordon Lee" w:date="2016-10-02T13:33:00Z">
        <w:r>
          <w:t>example</w:t>
        </w:r>
      </w:ins>
      <w:r w:rsidR="001B4ACE">
        <w:t xml:space="preserve">, a person is starving and he or she has to cook </w:t>
      </w:r>
      <w:del w:id="176" w:author="Gordon Lee" w:date="2016-10-02T13:32:00Z">
        <w:r w:rsidR="001B4ACE" w:rsidDel="005827AD">
          <w:delText>for food</w:delText>
        </w:r>
      </w:del>
      <w:ins w:id="177" w:author="Gordon Lee" w:date="2016-10-02T13:32:00Z">
        <w:r>
          <w:t>in order to eat</w:t>
        </w:r>
      </w:ins>
      <w:r w:rsidR="001B4ACE">
        <w:t xml:space="preserve">. In this state, cooking is not a play, because it is </w:t>
      </w:r>
      <w:ins w:id="178" w:author="Gordon Lee" w:date="2016-10-02T13:33:00Z">
        <w:r>
          <w:t xml:space="preserve">likely </w:t>
        </w:r>
      </w:ins>
      <w:r w:rsidR="001B4ACE">
        <w:t xml:space="preserve">not enjoyable </w:t>
      </w:r>
      <w:del w:id="179" w:author="Gordon Lee" w:date="2016-10-02T13:33:00Z">
        <w:r w:rsidR="001B4ACE" w:rsidDel="005827AD">
          <w:delText xml:space="preserve">and </w:delText>
        </w:r>
      </w:del>
      <w:ins w:id="180" w:author="Gordon Lee" w:date="2016-10-02T13:33:00Z">
        <w:r>
          <w:t>or</w:t>
        </w:r>
        <w:r>
          <w:t xml:space="preserve"> </w:t>
        </w:r>
      </w:ins>
      <w:r w:rsidR="001B4ACE">
        <w:t xml:space="preserve">playful. Cooking </w:t>
      </w:r>
      <w:ins w:id="181" w:author="Gordon Lee" w:date="2016-10-02T13:33:00Z">
        <w:r>
          <w:t xml:space="preserve">in this case </w:t>
        </w:r>
      </w:ins>
      <w:r w:rsidR="001B4ACE">
        <w:t xml:space="preserve">concerns </w:t>
      </w:r>
      <w:del w:id="182" w:author="Gordon Lee" w:date="2016-10-02T13:33:00Z">
        <w:r w:rsidR="001B4ACE" w:rsidDel="005827AD">
          <w:delText>a species’</w:delText>
        </w:r>
      </w:del>
      <w:ins w:id="183" w:author="Gordon Lee" w:date="2016-10-02T13:33:00Z">
        <w:r>
          <w:t>an individual’s</w:t>
        </w:r>
      </w:ins>
      <w:r w:rsidR="001B4ACE">
        <w:t xml:space="preserve"> life and </w:t>
      </w:r>
      <w:ins w:id="184" w:author="Gordon Lee" w:date="2016-10-02T13:34:00Z">
        <w:r>
          <w:t>essential</w:t>
        </w:r>
      </w:ins>
      <w:del w:id="185" w:author="Gordon Lee" w:date="2016-10-02T13:34:00Z">
        <w:r w:rsidR="001B4ACE" w:rsidDel="005827AD">
          <w:delText>f</w:delText>
        </w:r>
      </w:del>
      <w:del w:id="186" w:author="Gordon Lee" w:date="2016-10-02T13:33:00Z">
        <w:r w:rsidR="001B4ACE" w:rsidDel="005827AD">
          <w:delText>undamental</w:delText>
        </w:r>
      </w:del>
      <w:r w:rsidR="001B4ACE">
        <w:t xml:space="preserve"> needs. </w:t>
      </w:r>
      <w:del w:id="187" w:author="Gordon Lee" w:date="2016-10-02T13:34:00Z">
        <w:r w:rsidR="001B4ACE" w:rsidDel="005827AD">
          <w:delText>Another example, if</w:delText>
        </w:r>
      </w:del>
      <w:ins w:id="188" w:author="Gordon Lee" w:date="2016-10-02T13:34:00Z">
        <w:r>
          <w:t>another example would be when</w:t>
        </w:r>
      </w:ins>
      <w:r w:rsidR="001B4ACE">
        <w:t xml:space="preserve"> </w:t>
      </w:r>
      <w:del w:id="189" w:author="Gordon Lee" w:date="2016-10-02T13:34:00Z">
        <w:r w:rsidR="001B4ACE" w:rsidDel="005827AD">
          <w:delText>a kid or toddler</w:delText>
        </w:r>
      </w:del>
      <w:ins w:id="190" w:author="Gordon Lee" w:date="2016-10-02T13:34:00Z">
        <w:r>
          <w:t>a child</w:t>
        </w:r>
      </w:ins>
      <w:r w:rsidR="001B4ACE">
        <w:t xml:space="preserve"> takes a kitchen knife </w:t>
      </w:r>
      <w:ins w:id="191" w:author="Gordon Lee" w:date="2016-10-02T13:35:00Z">
        <w:r>
          <w:t xml:space="preserve">when his parents were not paying attention </w:t>
        </w:r>
      </w:ins>
      <w:r w:rsidR="001B4ACE">
        <w:t>and tries to cut vegetable</w:t>
      </w:r>
      <w:ins w:id="192" w:author="Gordon Lee" w:date="2016-10-02T13:35:00Z">
        <w:r>
          <w:t>s</w:t>
        </w:r>
      </w:ins>
      <w:r w:rsidR="001B4ACE">
        <w:t xml:space="preserve">, we cannot say this is a play. Because cooking </w:t>
      </w:r>
      <w:ins w:id="193" w:author="Gordon Lee" w:date="2016-10-02T13:35:00Z">
        <w:r>
          <w:t>in this situation could be</w:t>
        </w:r>
      </w:ins>
      <w:del w:id="194" w:author="Gordon Lee" w:date="2016-10-02T13:35:00Z">
        <w:r w:rsidR="001B4ACE" w:rsidDel="005827AD">
          <w:delText>is</w:delText>
        </w:r>
      </w:del>
      <w:r w:rsidR="001B4ACE">
        <w:t xml:space="preserve"> dangerous to this child</w:t>
      </w:r>
      <w:ins w:id="195" w:author="Gordon Lee" w:date="2016-10-02T13:36:00Z">
        <w:r>
          <w:t>.</w:t>
        </w:r>
      </w:ins>
    </w:p>
    <w:p w14:paraId="7D3A304E" w14:textId="77777777" w:rsidR="001B4ACE" w:rsidDel="005827AD" w:rsidRDefault="001B4ACE" w:rsidP="001B4ACE">
      <w:pPr>
        <w:rPr>
          <w:del w:id="196" w:author="Gordon Lee" w:date="2016-10-02T13:35:00Z"/>
        </w:rPr>
      </w:pPr>
      <w:r>
        <w:t xml:space="preserve"> </w:t>
      </w:r>
      <w:del w:id="197" w:author="Gordon Lee" w:date="2016-10-02T13:35:00Z">
        <w:r w:rsidDel="005827AD">
          <w:delText xml:space="preserve">and threatens his or her personal safety. </w:delText>
        </w:r>
      </w:del>
    </w:p>
    <w:p w14:paraId="3C5C2316" w14:textId="77777777" w:rsidR="001B4ACE" w:rsidRDefault="001B4ACE" w:rsidP="001B4ACE"/>
    <w:p w14:paraId="35BADB7C" w14:textId="16B8E7C2" w:rsidR="001B4ACE" w:rsidRDefault="001B4ACE" w:rsidP="001B4ACE">
      <w:r>
        <w:t>In the other hand, cooking is definitely a play</w:t>
      </w:r>
      <w:ins w:id="198" w:author="Gordon Lee" w:date="2016-10-02T13:36:00Z">
        <w:r w:rsidR="005827AD">
          <w:t xml:space="preserve"> when it is in</w:t>
        </w:r>
      </w:ins>
      <w:del w:id="199" w:author="Gordon Lee" w:date="2016-10-02T13:36:00Z">
        <w:r w:rsidDel="005827AD">
          <w:delText>, if it is in the</w:delText>
        </w:r>
      </w:del>
      <w:r>
        <w:t xml:space="preserve"> </w:t>
      </w:r>
      <w:proofErr w:type="spellStart"/>
      <w:r>
        <w:t>paratelic</w:t>
      </w:r>
      <w:proofErr w:type="spellEnd"/>
      <w:r>
        <w:t xml:space="preserve"> state or we say non-seriousness is dominant </w:t>
      </w:r>
      <w:del w:id="200" w:author="Gordon Lee" w:date="2016-10-02T13:37:00Z">
        <w:r w:rsidDel="005827AD">
          <w:delText>to cooking</w:delText>
        </w:r>
      </w:del>
      <w:ins w:id="201" w:author="Gordon Lee" w:date="2016-10-02T13:37:00Z">
        <w:r w:rsidR="005827AD">
          <w:t>in the activity</w:t>
        </w:r>
      </w:ins>
      <w:r>
        <w:t xml:space="preserve">. </w:t>
      </w:r>
      <w:del w:id="202" w:author="Gordon Lee" w:date="2016-10-02T13:37:00Z">
        <w:r w:rsidDel="005827AD">
          <w:delText xml:space="preserve">Because </w:delText>
        </w:r>
      </w:del>
      <w:ins w:id="203" w:author="Gordon Lee" w:date="2016-10-02T13:37:00Z">
        <w:r w:rsidR="005827AD">
          <w:t xml:space="preserve">When </w:t>
        </w:r>
      </w:ins>
      <w:r>
        <w:t>people enjoy the cooking process</w:t>
      </w:r>
      <w:ins w:id="204" w:author="Gordon Lee" w:date="2016-10-02T13:37:00Z">
        <w:r w:rsidR="005827AD">
          <w:t xml:space="preserve"> and f</w:t>
        </w:r>
      </w:ins>
      <w:del w:id="205" w:author="Gordon Lee" w:date="2016-10-02T13:37:00Z">
        <w:r w:rsidDel="005827AD">
          <w:delText>. F</w:delText>
        </w:r>
      </w:del>
      <w:r>
        <w:t>ollow</w:t>
      </w:r>
      <w:del w:id="206" w:author="Gordon Lee" w:date="2016-10-02T13:37:00Z">
        <w:r w:rsidDel="005827AD">
          <w:delText>ing</w:delText>
        </w:r>
      </w:del>
      <w:r>
        <w:t xml:space="preserve"> the rules </w:t>
      </w:r>
      <w:del w:id="207" w:author="Gordon Lee" w:date="2016-10-02T13:37:00Z">
        <w:r w:rsidDel="005827AD">
          <w:delText>of different ingredient and dishes</w:delText>
        </w:r>
      </w:del>
      <w:ins w:id="208" w:author="Gordon Lee" w:date="2016-10-02T13:37:00Z">
        <w:r w:rsidR="005827AD">
          <w:t>of the recipes to make different dishes</w:t>
        </w:r>
      </w:ins>
      <w:del w:id="209" w:author="Gordon Lee" w:date="2016-10-02T13:37:00Z">
        <w:r w:rsidDel="005827AD">
          <w:delText>, creating the variety combination of different food</w:delText>
        </w:r>
      </w:del>
      <w:r>
        <w:t xml:space="preserve">, </w:t>
      </w:r>
      <w:ins w:id="210" w:author="Gordon Lee" w:date="2016-10-02T13:38:00Z">
        <w:r w:rsidR="005827AD">
          <w:t xml:space="preserve">and when they </w:t>
        </w:r>
      </w:ins>
      <w:del w:id="211" w:author="Gordon Lee" w:date="2016-10-02T13:38:00Z">
        <w:r w:rsidDel="005827AD">
          <w:delText xml:space="preserve">enjoying </w:delText>
        </w:r>
      </w:del>
      <w:ins w:id="212" w:author="Gordon Lee" w:date="2016-10-02T13:38:00Z">
        <w:r w:rsidR="005827AD">
          <w:t>enjoy</w:t>
        </w:r>
        <w:r w:rsidR="005827AD">
          <w:t xml:space="preserve"> </w:t>
        </w:r>
        <w:r w:rsidR="00B40ABA">
          <w:t xml:space="preserve">decorating </w:t>
        </w:r>
      </w:ins>
      <w:del w:id="213" w:author="Gordon Lee" w:date="2016-10-02T13:38:00Z">
        <w:r w:rsidDel="005827AD">
          <w:delText xml:space="preserve">the beauty of </w:delText>
        </w:r>
        <w:r w:rsidDel="00B40ABA">
          <w:delText>dish decoration</w:delText>
        </w:r>
      </w:del>
      <w:ins w:id="214" w:author="Gordon Lee" w:date="2016-10-02T13:38:00Z">
        <w:r w:rsidR="00B40ABA">
          <w:t>the plates</w:t>
        </w:r>
      </w:ins>
      <w:r>
        <w:t xml:space="preserve"> and sharing the tasty result with family </w:t>
      </w:r>
      <w:ins w:id="215" w:author="Gordon Lee" w:date="2016-10-02T13:38:00Z">
        <w:r w:rsidR="00B40ABA">
          <w:t xml:space="preserve">and </w:t>
        </w:r>
      </w:ins>
      <w:del w:id="216" w:author="Gordon Lee" w:date="2016-10-02T13:38:00Z">
        <w:r w:rsidDel="00B40ABA">
          <w:delText xml:space="preserve">or </w:delText>
        </w:r>
      </w:del>
      <w:r>
        <w:t>friend</w:t>
      </w:r>
      <w:ins w:id="217" w:author="Gordon Lee" w:date="2016-10-02T13:38:00Z">
        <w:r w:rsidR="00B40ABA">
          <w:t>s</w:t>
        </w:r>
      </w:ins>
      <w:r>
        <w:t xml:space="preserve">. This is an encouraging moment, exciting </w:t>
      </w:r>
      <w:ins w:id="218" w:author="Gordon Lee" w:date="2016-10-02T13:44:00Z">
        <w:r w:rsidR="00EC2DBB">
          <w:t xml:space="preserve">and </w:t>
        </w:r>
      </w:ins>
      <w:del w:id="219" w:author="Gordon Lee" w:date="2016-10-02T13:44:00Z">
        <w:r w:rsidDel="00EC2DBB">
          <w:delText xml:space="preserve">process and </w:delText>
        </w:r>
      </w:del>
      <w:r>
        <w:t xml:space="preserve">rewarding to the mind, </w:t>
      </w:r>
      <w:commentRangeStart w:id="220"/>
      <w:r>
        <w:t>but not necessary to the life</w:t>
      </w:r>
      <w:commentRangeEnd w:id="220"/>
      <w:r w:rsidR="00EC2DBB">
        <w:rPr>
          <w:rStyle w:val="CommentReference"/>
        </w:rPr>
        <w:commentReference w:id="220"/>
      </w:r>
      <w:r>
        <w:t xml:space="preserve">. It is independent of ordinary life and has no serious </w:t>
      </w:r>
      <w:del w:id="221" w:author="Gordon Lee" w:date="2016-10-02T13:45:00Z">
        <w:r w:rsidDel="00EC2DBB">
          <w:delText>to affect an</w:delText>
        </w:r>
      </w:del>
      <w:ins w:id="222" w:author="Gordon Lee" w:date="2016-10-02T13:45:00Z">
        <w:r w:rsidR="00EC2DBB">
          <w:t>impacts to an</w:t>
        </w:r>
      </w:ins>
      <w:r>
        <w:t xml:space="preserve"> individual</w:t>
      </w:r>
      <w:ins w:id="223" w:author="Gordon Lee" w:date="2016-10-02T13:45:00Z">
        <w:r w:rsidR="00EC2DBB">
          <w:t>’s</w:t>
        </w:r>
      </w:ins>
      <w:r>
        <w:t xml:space="preserve"> </w:t>
      </w:r>
      <w:del w:id="224" w:author="Gordon Lee" w:date="2016-10-02T13:45:00Z">
        <w:r w:rsidDel="00EC2DBB">
          <w:delText>survive</w:delText>
        </w:r>
      </w:del>
      <w:ins w:id="225" w:author="Gordon Lee" w:date="2016-10-02T13:45:00Z">
        <w:r w:rsidR="00EC2DBB">
          <w:t>survival</w:t>
        </w:r>
      </w:ins>
      <w:r>
        <w:t xml:space="preserve">. </w:t>
      </w:r>
      <w:del w:id="226" w:author="Gordon Lee" w:date="2016-10-02T13:46:00Z">
        <w:r w:rsidDel="00EC2DBB">
          <w:delText>So that we can give a conclusion that cooking is play</w:delText>
        </w:r>
      </w:del>
      <w:ins w:id="227" w:author="Gordon Lee" w:date="2016-10-02T13:46:00Z">
        <w:r w:rsidR="00EC2DBB">
          <w:t>therefore, cooking can be considered a play</w:t>
        </w:r>
      </w:ins>
      <w:r>
        <w:t>.</w:t>
      </w:r>
    </w:p>
    <w:p w14:paraId="5C82EB61" w14:textId="77777777" w:rsidR="001B4ACE" w:rsidRDefault="001B4ACE" w:rsidP="001B4ACE"/>
    <w:p w14:paraId="258CBF15" w14:textId="5F6D1F35" w:rsidR="001B4ACE" w:rsidRDefault="001B4ACE" w:rsidP="001B4ACE">
      <w:del w:id="228" w:author="Gordon Lee" w:date="2016-10-02T13:47:00Z">
        <w:r w:rsidDel="00EC2DBB">
          <w:delText>Cooking is not very efficiency if it is seen as an activity of play</w:delText>
        </w:r>
      </w:del>
      <w:ins w:id="229" w:author="Gordon Lee" w:date="2016-10-02T13:47:00Z">
        <w:r w:rsidR="00EC2DBB">
          <w:t>When cooking is considered a play, a</w:t>
        </w:r>
      </w:ins>
      <w:del w:id="230" w:author="Gordon Lee" w:date="2016-10-02T13:47:00Z">
        <w:r w:rsidDel="00EC2DBB">
          <w:delText>. A</w:delText>
        </w:r>
      </w:del>
      <w:r>
        <w:t xml:space="preserve"> person needs to think </w:t>
      </w:r>
      <w:ins w:id="231" w:author="Gordon Lee" w:date="2016-10-02T13:47:00Z">
        <w:r w:rsidR="00EC2DBB">
          <w:t xml:space="preserve">about </w:t>
        </w:r>
      </w:ins>
      <w:r>
        <w:t xml:space="preserve">what dish he or she will cook, what ingredients are needed. He or she </w:t>
      </w:r>
      <w:del w:id="232" w:author="Gordon Lee" w:date="2016-10-02T13:47:00Z">
        <w:r w:rsidDel="00EC2DBB">
          <w:delText>would have</w:delText>
        </w:r>
      </w:del>
      <w:ins w:id="233" w:author="Gordon Lee" w:date="2016-10-02T13:47:00Z">
        <w:r w:rsidR="00EC2DBB">
          <w:t>needs</w:t>
        </w:r>
      </w:ins>
      <w:r>
        <w:t xml:space="preserve"> a shopping list, learn</w:t>
      </w:r>
      <w:ins w:id="234" w:author="Gordon Lee" w:date="2016-10-02T13:48:00Z">
        <w:r w:rsidR="00EC2DBB">
          <w:t>s</w:t>
        </w:r>
      </w:ins>
      <w:r>
        <w:t xml:space="preserve"> cooking tips, enjoy</w:t>
      </w:r>
      <w:ins w:id="235" w:author="Gordon Lee" w:date="2016-10-02T13:48:00Z">
        <w:r w:rsidR="00EC2DBB">
          <w:t>s</w:t>
        </w:r>
      </w:ins>
      <w:r>
        <w:t xml:space="preserve"> the process and </w:t>
      </w:r>
      <w:del w:id="236" w:author="Gordon Lee" w:date="2016-10-02T13:48:00Z">
        <w:r w:rsidDel="00EC2DBB">
          <w:delText xml:space="preserve">tasting </w:delText>
        </w:r>
      </w:del>
      <w:ins w:id="237" w:author="Gordon Lee" w:date="2016-10-02T13:48:00Z">
        <w:r w:rsidR="00EC2DBB">
          <w:t>tastes</w:t>
        </w:r>
        <w:r w:rsidR="00EC2DBB">
          <w:t xml:space="preserve"> </w:t>
        </w:r>
      </w:ins>
      <w:r>
        <w:t xml:space="preserve">the final result. </w:t>
      </w:r>
      <w:del w:id="238" w:author="Gordon Lee" w:date="2016-10-02T13:48:00Z">
        <w:r w:rsidDel="00EC2DBB">
          <w:delText xml:space="preserve">If </w:delText>
        </w:r>
      </w:del>
      <w:ins w:id="239" w:author="Gordon Lee" w:date="2016-10-02T13:48:00Z">
        <w:r w:rsidR="00EC2DBB">
          <w:t>however when</w:t>
        </w:r>
        <w:r w:rsidR="00EC2DBB">
          <w:t xml:space="preserve"> </w:t>
        </w:r>
      </w:ins>
      <w:r>
        <w:t>a person is starving, will he or she schedule a plan to cook</w:t>
      </w:r>
      <w:del w:id="240" w:author="Gordon Lee" w:date="2016-10-02T13:48:00Z">
        <w:r w:rsidDel="00E93A10">
          <w:delText>,</w:delText>
        </w:r>
      </w:del>
      <w:r>
        <w:t xml:space="preserve"> and enjoy the process? Of course not. He or she will grab anything that </w:t>
      </w:r>
      <w:del w:id="241" w:author="Gordon Lee" w:date="2016-10-02T13:48:00Z">
        <w:r w:rsidDel="00E93A10">
          <w:delText>is able to</w:delText>
        </w:r>
      </w:del>
      <w:ins w:id="242" w:author="Gordon Lee" w:date="2016-10-02T13:48:00Z">
        <w:r w:rsidR="00E93A10">
          <w:t>can be used to</w:t>
        </w:r>
      </w:ins>
      <w:r>
        <w:t xml:space="preserve"> cook for food before starvation. In this </w:t>
      </w:r>
      <w:del w:id="243" w:author="Gordon Lee" w:date="2016-10-02T13:49:00Z">
        <w:r w:rsidDel="00E93A10">
          <w:delText>status</w:delText>
        </w:r>
      </w:del>
      <w:ins w:id="244" w:author="Gordon Lee" w:date="2016-10-02T13:49:00Z">
        <w:r w:rsidR="00E93A10">
          <w:t>case</w:t>
        </w:r>
      </w:ins>
      <w:r>
        <w:t xml:space="preserve">, cooking is not enjoyable </w:t>
      </w:r>
      <w:del w:id="245" w:author="Gordon Lee" w:date="2016-10-02T13:49:00Z">
        <w:r w:rsidDel="00E93A10">
          <w:delText xml:space="preserve">and </w:delText>
        </w:r>
      </w:del>
      <w:ins w:id="246" w:author="Gordon Lee" w:date="2016-10-02T13:49:00Z">
        <w:r w:rsidR="00E93A10">
          <w:t>or</w:t>
        </w:r>
        <w:r w:rsidR="00E93A10">
          <w:t xml:space="preserve"> </w:t>
        </w:r>
      </w:ins>
      <w:r>
        <w:t>playful, but concerns instinct and surviv</w:t>
      </w:r>
      <w:ins w:id="247" w:author="Gordon Lee" w:date="2016-10-02T13:49:00Z">
        <w:r w:rsidR="00E93A10">
          <w:t>al</w:t>
        </w:r>
      </w:ins>
      <w:del w:id="248" w:author="Gordon Lee" w:date="2016-10-02T13:49:00Z">
        <w:r w:rsidDel="00E93A10">
          <w:delText>e</w:delText>
        </w:r>
      </w:del>
      <w:r>
        <w:t xml:space="preserve">. On the other hand, when cooking is in the </w:t>
      </w:r>
      <w:proofErr w:type="spellStart"/>
      <w:r>
        <w:t>paratelic</w:t>
      </w:r>
      <w:proofErr w:type="spellEnd"/>
      <w:r>
        <w:t xml:space="preserve"> state, it amplifies the value of play. In this situation, cooking </w:t>
      </w:r>
      <w:ins w:id="249" w:author="Gordon Lee" w:date="2016-10-02T13:52:00Z">
        <w:r w:rsidR="00E93A10">
          <w:t>can be the way that an individual realizes self-worth</w:t>
        </w:r>
      </w:ins>
      <w:del w:id="250" w:author="Gordon Lee" w:date="2016-10-02T13:52:00Z">
        <w:r w:rsidDel="00E93A10">
          <w:delText>is demonstrating a personal value</w:delText>
        </w:r>
      </w:del>
      <w:r>
        <w:t xml:space="preserve">. To be more specific, </w:t>
      </w:r>
      <w:del w:id="251" w:author="Gordon Lee" w:date="2016-10-02T13:54:00Z">
        <w:r w:rsidDel="00E93A10">
          <w:delText>his or her</w:delText>
        </w:r>
      </w:del>
      <w:ins w:id="252" w:author="Gordon Lee" w:date="2016-10-02T13:54:00Z">
        <w:r w:rsidR="00E93A10">
          <w:t>a person’s</w:t>
        </w:r>
      </w:ins>
      <w:r>
        <w:t xml:space="preserve"> </w:t>
      </w:r>
      <w:del w:id="253" w:author="Gordon Lee" w:date="2016-10-02T13:53:00Z">
        <w:r w:rsidDel="00E93A10">
          <w:delText>personal value</w:delText>
        </w:r>
      </w:del>
      <w:ins w:id="254" w:author="Gordon Lee" w:date="2016-10-02T13:53:00Z">
        <w:r w:rsidR="00E93A10">
          <w:t>esteem</w:t>
        </w:r>
      </w:ins>
      <w:r>
        <w:t xml:space="preserve"> will be amplified</w:t>
      </w:r>
      <w:ins w:id="255" w:author="Gordon Lee" w:date="2016-10-02T13:53:00Z">
        <w:r w:rsidR="00E93A10">
          <w:t xml:space="preserve"> when</w:t>
        </w:r>
      </w:ins>
      <w:del w:id="256" w:author="Gordon Lee" w:date="2016-10-02T13:53:00Z">
        <w:r w:rsidDel="00E93A10">
          <w:delText>, if</w:delText>
        </w:r>
      </w:del>
      <w:r>
        <w:t xml:space="preserve"> </w:t>
      </w:r>
      <w:del w:id="257" w:author="Gordon Lee" w:date="2016-10-02T13:54:00Z">
        <w:r w:rsidDel="00E93A10">
          <w:delText>a person</w:delText>
        </w:r>
      </w:del>
      <w:ins w:id="258" w:author="Gordon Lee" w:date="2016-10-02T13:54:00Z">
        <w:r w:rsidR="00E93A10">
          <w:t>he/she</w:t>
        </w:r>
      </w:ins>
      <w:r>
        <w:t xml:space="preserve"> cooks a tasty food</w:t>
      </w:r>
      <w:ins w:id="259" w:author="Gordon Lee" w:date="2016-10-02T13:49:00Z">
        <w:r w:rsidR="00E93A10">
          <w:t xml:space="preserve"> and</w:t>
        </w:r>
      </w:ins>
      <w:del w:id="260" w:author="Gordon Lee" w:date="2016-10-02T13:49:00Z">
        <w:r w:rsidDel="00E93A10">
          <w:delText>,</w:delText>
        </w:r>
      </w:del>
      <w:r>
        <w:t xml:space="preserve"> </w:t>
      </w:r>
      <w:del w:id="261" w:author="Gordon Lee" w:date="2016-10-02T13:54:00Z">
        <w:r w:rsidDel="00E93A10">
          <w:delText>his or her</w:delText>
        </w:r>
      </w:del>
      <w:ins w:id="262" w:author="Gordon Lee" w:date="2016-10-02T13:54:00Z">
        <w:r w:rsidR="00E93A10">
          <w:t>the</w:t>
        </w:r>
      </w:ins>
      <w:r>
        <w:t xml:space="preserve"> dish is enjoyed by other</w:t>
      </w:r>
      <w:r w:rsidR="00F12027">
        <w:t>s</w:t>
      </w:r>
      <w:r>
        <w:t>. Cooking is also a process to</w:t>
      </w:r>
      <w:r w:rsidR="00F12027">
        <w:t xml:space="preserve"> let a person</w:t>
      </w:r>
      <w:r>
        <w:t xml:space="preserve"> find his or her personal value. It seems like animals’ play is a process to practice its surviving skill</w:t>
      </w:r>
      <w:ins w:id="263" w:author="Gordon Lee" w:date="2016-10-02T13:54:00Z">
        <w:r w:rsidR="00E93A10">
          <w:t>s</w:t>
        </w:r>
      </w:ins>
      <w:r>
        <w:t xml:space="preserve">. A personal value is exhibited when cooking is a process that a person will realize more rules for different ingredients or dishes, keep improving the quality of the dish, motivate his or her interest. Finally, a personal value is demonstrated, but not </w:t>
      </w:r>
      <w:r w:rsidR="00F12027">
        <w:t>just</w:t>
      </w:r>
      <w:r>
        <w:t xml:space="preserve"> pursue the quality of a </w:t>
      </w:r>
      <w:commentRangeStart w:id="264"/>
      <w:r>
        <w:t>dish</w:t>
      </w:r>
      <w:commentRangeEnd w:id="264"/>
      <w:r w:rsidR="00E93A10">
        <w:rPr>
          <w:rStyle w:val="CommentReference"/>
        </w:rPr>
        <w:commentReference w:id="264"/>
      </w:r>
      <w:r>
        <w:t>.</w:t>
      </w:r>
      <w:ins w:id="265" w:author="Gordon Lee" w:date="2016-10-02T13:55:00Z">
        <w:r w:rsidR="00E93A10">
          <w:t xml:space="preserve"> </w:t>
        </w:r>
      </w:ins>
    </w:p>
    <w:p w14:paraId="238B501D" w14:textId="77777777" w:rsidR="001B4ACE" w:rsidRDefault="001B4ACE" w:rsidP="001B4ACE"/>
    <w:p w14:paraId="328D26F4" w14:textId="067CFBE0" w:rsidR="001B4ACE" w:rsidRDefault="001B4ACE" w:rsidP="001B4ACE">
      <w:del w:id="266" w:author="Gordon Lee" w:date="2016-10-02T13:55:00Z">
        <w:r w:rsidDel="00E93A10">
          <w:delText>Cooking is a</w:delText>
        </w:r>
      </w:del>
      <w:ins w:id="267" w:author="Gordon Lee" w:date="2016-10-02T13:55:00Z">
        <w:r w:rsidR="00E93A10">
          <w:t>Whether cooking is a</w:t>
        </w:r>
      </w:ins>
      <w:r>
        <w:t xml:space="preserve"> play or not and its boundary between seriousness and non-seriousness </w:t>
      </w:r>
      <w:del w:id="268" w:author="Gordon Lee" w:date="2016-10-02T13:56:00Z">
        <w:r w:rsidDel="00E93A10">
          <w:delText xml:space="preserve">is </w:delText>
        </w:r>
      </w:del>
      <w:ins w:id="269" w:author="Gordon Lee" w:date="2016-10-02T13:56:00Z">
        <w:r w:rsidR="00E93A10">
          <w:t xml:space="preserve">can be </w:t>
        </w:r>
      </w:ins>
      <w:r>
        <w:t xml:space="preserve">ambiguous. Sometimes it is not very easy to </w:t>
      </w:r>
      <w:del w:id="270" w:author="Gordon Lee" w:date="2016-10-02T13:56:00Z">
        <w:r w:rsidDel="00E93A10">
          <w:delText xml:space="preserve">declare </w:delText>
        </w:r>
      </w:del>
      <w:ins w:id="271" w:author="Gordon Lee" w:date="2016-10-02T13:56:00Z">
        <w:r w:rsidR="00E93A10">
          <w:t xml:space="preserve">determine if </w:t>
        </w:r>
      </w:ins>
      <w:r>
        <w:t xml:space="preserve">a person is enjoying cooking as a play or engaging </w:t>
      </w:r>
      <w:ins w:id="272" w:author="Gordon Lee" w:date="2016-10-02T13:56:00Z">
        <w:r w:rsidR="00E93A10">
          <w:t xml:space="preserve">in </w:t>
        </w:r>
      </w:ins>
      <w:r>
        <w:t xml:space="preserve">cooking </w:t>
      </w:r>
      <w:del w:id="273" w:author="Gordon Lee" w:date="2016-10-02T13:56:00Z">
        <w:r w:rsidDel="00E93A10">
          <w:delText>as some activity</w:delText>
        </w:r>
      </w:del>
      <w:ins w:id="274" w:author="Gordon Lee" w:date="2016-10-02T13:56:00Z">
        <w:r w:rsidR="00E93A10">
          <w:t>as a</w:t>
        </w:r>
      </w:ins>
      <w:r>
        <w:t xml:space="preserve"> serious</w:t>
      </w:r>
      <w:ins w:id="275" w:author="Gordon Lee" w:date="2016-10-02T13:56:00Z">
        <w:r w:rsidR="00E93A10">
          <w:t xml:space="preserve"> activity</w:t>
        </w:r>
      </w:ins>
      <w:r>
        <w:t xml:space="preserve">. For example, </w:t>
      </w:r>
      <w:ins w:id="276" w:author="Gordon Lee" w:date="2016-10-02T13:56:00Z">
        <w:r w:rsidR="00E93A10">
          <w:t xml:space="preserve">just because </w:t>
        </w:r>
      </w:ins>
      <w:r>
        <w:t xml:space="preserve">a person </w:t>
      </w:r>
      <w:del w:id="277" w:author="Gordon Lee" w:date="2016-10-02T13:57:00Z">
        <w:r w:rsidDel="00E93A10">
          <w:delText xml:space="preserve">who </w:delText>
        </w:r>
      </w:del>
      <w:r>
        <w:t xml:space="preserve">is cooking. We cannot </w:t>
      </w:r>
      <w:del w:id="278" w:author="Gordon Lee" w:date="2016-10-02T13:57:00Z">
        <w:r w:rsidDel="00E93A10">
          <w:delText xml:space="preserve">say </w:delText>
        </w:r>
      </w:del>
      <w:ins w:id="279" w:author="Gordon Lee" w:date="2016-10-02T13:57:00Z">
        <w:r w:rsidR="00E93A10">
          <w:t>conclude that</w:t>
        </w:r>
        <w:r w:rsidR="00E93A10">
          <w:t xml:space="preserve"> </w:t>
        </w:r>
      </w:ins>
      <w:r>
        <w:t xml:space="preserve">he or she is enjoying cooking as a play activity. If this person is a chef, cooking is a job </w:t>
      </w:r>
      <w:del w:id="280" w:author="Gordon Lee" w:date="2016-10-02T13:57:00Z">
        <w:r w:rsidDel="00E93A10">
          <w:delText>to this personal</w:delText>
        </w:r>
      </w:del>
      <w:ins w:id="281" w:author="Gordon Lee" w:date="2016-10-02T13:57:00Z">
        <w:r w:rsidR="00E93A10">
          <w:t xml:space="preserve">to him then it might not be </w:t>
        </w:r>
      </w:ins>
      <w:del w:id="282" w:author="Gordon Lee" w:date="2016-10-02T13:57:00Z">
        <w:r w:rsidDel="00E93A10">
          <w:delText xml:space="preserve">, but not </w:delText>
        </w:r>
      </w:del>
      <w:r>
        <w:t xml:space="preserve">a play. This is a serious situation that this person </w:t>
      </w:r>
      <w:del w:id="283" w:author="Gordon Lee" w:date="2016-10-02T13:58:00Z">
        <w:r w:rsidDel="00E93A10">
          <w:delText>has to rely</w:delText>
        </w:r>
      </w:del>
      <w:ins w:id="284" w:author="Gordon Lee" w:date="2016-10-02T13:58:00Z">
        <w:r w:rsidR="00E93A10">
          <w:t>relies</w:t>
        </w:r>
      </w:ins>
      <w:r>
        <w:t xml:space="preserve"> on cooking to survive. If </w:t>
      </w:r>
      <w:ins w:id="285" w:author="Gordon Lee" w:date="2016-10-02T13:58:00Z">
        <w:r w:rsidR="00E93A10">
          <w:t xml:space="preserve">an individual </w:t>
        </w:r>
      </w:ins>
      <w:r>
        <w:t>a cooking amateur,</w:t>
      </w:r>
      <w:r w:rsidR="00F12027">
        <w:t xml:space="preserve"> he or she </w:t>
      </w:r>
      <w:del w:id="286" w:author="Gordon Lee" w:date="2016-10-02T13:58:00Z">
        <w:r w:rsidR="00F12027" w:rsidDel="002C66FC">
          <w:delText>will enjoy</w:delText>
        </w:r>
        <w:r w:rsidDel="002C66FC">
          <w:delText xml:space="preserve"> </w:delText>
        </w:r>
      </w:del>
      <w:ins w:id="287" w:author="Gordon Lee" w:date="2016-10-02T13:58:00Z">
        <w:r w:rsidR="002C66FC">
          <w:t>enjoys the</w:t>
        </w:r>
        <w:r w:rsidR="00E93A10">
          <w:t xml:space="preserve"> </w:t>
        </w:r>
      </w:ins>
      <w:r>
        <w:t xml:space="preserve">cooking process, but not rely on cooking to survive. It won’t affect this person’s life because cooking is outside “ordinary” </w:t>
      </w:r>
      <w:r>
        <w:lastRenderedPageBreak/>
        <w:t>life. In this situation, cooking is play.</w:t>
      </w:r>
    </w:p>
    <w:p w14:paraId="6C1C1DE1" w14:textId="77777777" w:rsidR="001B4ACE" w:rsidRDefault="001B4ACE" w:rsidP="001B4ACE"/>
    <w:p w14:paraId="0DB32645" w14:textId="41754DBE" w:rsidR="001B4ACE" w:rsidRDefault="001B4ACE" w:rsidP="001B4ACE">
      <w:r>
        <w:t xml:space="preserve">To make an activity more like a play, we should make it satisfy the definition of play. How to make </w:t>
      </w:r>
      <w:del w:id="288" w:author="Gordon Lee" w:date="2016-10-02T13:59:00Z">
        <w:r w:rsidDel="002C66FC">
          <w:delText xml:space="preserve">a </w:delText>
        </w:r>
      </w:del>
      <w:r>
        <w:t>cooking more game</w:t>
      </w:r>
      <w:ins w:id="289" w:author="Gordon Lee" w:date="2016-10-02T13:59:00Z">
        <w:r w:rsidR="002C66FC">
          <w:t>-</w:t>
        </w:r>
      </w:ins>
      <w:r>
        <w:t xml:space="preserve">like? Simulation </w:t>
      </w:r>
      <w:ins w:id="290" w:author="Gordon Lee" w:date="2016-10-02T13:59:00Z">
        <w:r w:rsidR="002C66FC">
          <w:t>of the</w:t>
        </w:r>
      </w:ins>
      <w:del w:id="291" w:author="Gordon Lee" w:date="2016-10-02T13:59:00Z">
        <w:r w:rsidDel="002C66FC">
          <w:delText>a</w:delText>
        </w:r>
      </w:del>
      <w:r>
        <w:t xml:space="preserve"> cooking process </w:t>
      </w:r>
      <w:del w:id="292" w:author="Gordon Lee" w:date="2016-10-02T13:59:00Z">
        <w:r w:rsidDel="002C66FC">
          <w:delText>is a great method to engage</w:delText>
        </w:r>
      </w:del>
      <w:ins w:id="293" w:author="Gordon Lee" w:date="2016-10-02T13:59:00Z">
        <w:r w:rsidR="002C66FC">
          <w:t xml:space="preserve">can be a great way to achieve our </w:t>
        </w:r>
      </w:ins>
      <w:ins w:id="294" w:author="Gordon Lee" w:date="2016-10-02T14:00:00Z">
        <w:r w:rsidR="002C66FC">
          <w:t>purpose</w:t>
        </w:r>
      </w:ins>
      <w:r>
        <w:t xml:space="preserve">. This simulation could </w:t>
      </w:r>
      <w:ins w:id="295" w:author="Gordon Lee" w:date="2016-10-02T14:00:00Z">
        <w:r w:rsidR="002C66FC">
          <w:t xml:space="preserve">be </w:t>
        </w:r>
      </w:ins>
      <w:del w:id="296" w:author="Gordon Lee" w:date="2016-10-02T14:00:00Z">
        <w:r w:rsidDel="002C66FC">
          <w:delText xml:space="preserve">both </w:delText>
        </w:r>
      </w:del>
      <w:r>
        <w:t xml:space="preserve">digital </w:t>
      </w:r>
      <w:del w:id="297" w:author="Gordon Lee" w:date="2016-10-02T14:00:00Z">
        <w:r w:rsidDel="002C66FC">
          <w:delText xml:space="preserve">and </w:delText>
        </w:r>
      </w:del>
      <w:ins w:id="298" w:author="Gordon Lee" w:date="2016-10-02T14:00:00Z">
        <w:r w:rsidR="002C66FC">
          <w:t xml:space="preserve">or </w:t>
        </w:r>
      </w:ins>
      <w:r>
        <w:t xml:space="preserve">non-digital. For example, a cooking App for children will let kids learn how to cook, how to create different dishes without </w:t>
      </w:r>
      <w:ins w:id="299" w:author="Gordon Lee" w:date="2016-10-02T14:00:00Z">
        <w:r w:rsidR="002C66FC">
          <w:t xml:space="preserve">engages in </w:t>
        </w:r>
      </w:ins>
      <w:r>
        <w:t>real cooking</w:t>
      </w:r>
      <w:del w:id="300" w:author="Gordon Lee" w:date="2016-10-02T14:01:00Z">
        <w:r w:rsidDel="002C66FC">
          <w:delText xml:space="preserve"> process</w:delText>
        </w:r>
      </w:del>
      <w:r>
        <w:t xml:space="preserve">, which </w:t>
      </w:r>
      <w:del w:id="301" w:author="Gordon Lee" w:date="2016-10-02T14:01:00Z">
        <w:r w:rsidDel="002C66FC">
          <w:delText>significantly avoid children get hurt or in dangerous in cooking real food</w:delText>
        </w:r>
      </w:del>
      <w:ins w:id="302" w:author="Gordon Lee" w:date="2016-10-02T14:01:00Z">
        <w:r w:rsidR="002C66FC">
          <w:t>can be dangerous for small children when hot stove and knives are involved</w:t>
        </w:r>
      </w:ins>
      <w:r>
        <w:t xml:space="preserve">. Or in a non-digital </w:t>
      </w:r>
      <w:del w:id="303" w:author="Gordon Lee" w:date="2016-10-02T14:02:00Z">
        <w:r w:rsidDel="002C66FC">
          <w:delText>way.</w:delText>
        </w:r>
      </w:del>
      <w:del w:id="304" w:author="Gordon Lee" w:date="2016-10-02T14:01:00Z">
        <w:r w:rsidDel="002C66FC">
          <w:delText xml:space="preserve"> Kids</w:delText>
        </w:r>
      </w:del>
      <w:del w:id="305" w:author="Gordon Lee" w:date="2016-10-02T14:02:00Z">
        <w:r w:rsidDel="002C66FC">
          <w:delText xml:space="preserve"> use</w:delText>
        </w:r>
      </w:del>
      <w:ins w:id="306" w:author="Gordon Lee" w:date="2016-10-02T14:02:00Z">
        <w:r w:rsidR="002C66FC">
          <w:t>way kids can use</w:t>
        </w:r>
      </w:ins>
      <w:r>
        <w:t xml:space="preserve"> toys to simulate the cooking process. </w:t>
      </w:r>
      <w:del w:id="307" w:author="Gordon Lee" w:date="2016-10-02T14:02:00Z">
        <w:r w:rsidDel="002C66FC">
          <w:delText xml:space="preserve">A </w:delText>
        </w:r>
      </w:del>
      <w:ins w:id="308" w:author="Gordon Lee" w:date="2016-10-02T14:02:00Z">
        <w:r w:rsidR="002C66FC">
          <w:t>both are</w:t>
        </w:r>
        <w:r w:rsidR="002C66FC">
          <w:t xml:space="preserve"> </w:t>
        </w:r>
      </w:ins>
      <w:r>
        <w:t>great way</w:t>
      </w:r>
      <w:ins w:id="309" w:author="Gordon Lee" w:date="2016-10-02T14:02:00Z">
        <w:r w:rsidR="002C66FC">
          <w:t>s</w:t>
        </w:r>
      </w:ins>
      <w:r>
        <w:t xml:space="preserve"> to </w:t>
      </w:r>
      <w:del w:id="310" w:author="Gordon Lee" w:date="2016-10-02T14:02:00Z">
        <w:r w:rsidDel="002C66FC">
          <w:delText xml:space="preserve">let </w:delText>
        </w:r>
      </w:del>
      <w:ins w:id="311" w:author="Gordon Lee" w:date="2016-10-02T14:02:00Z">
        <w:r w:rsidR="002C66FC">
          <w:t xml:space="preserve">help </w:t>
        </w:r>
      </w:ins>
      <w:r>
        <w:t xml:space="preserve">kids </w:t>
      </w:r>
      <w:del w:id="312" w:author="Gordon Lee" w:date="2016-10-02T14:02:00Z">
        <w:r w:rsidDel="002C66FC">
          <w:delText>learn and communicate with another companion.</w:delText>
        </w:r>
      </w:del>
      <w:ins w:id="313" w:author="Gordon Lee" w:date="2016-10-02T14:02:00Z">
        <w:r w:rsidR="002C66FC">
          <w:t>learn while having fun playing.</w:t>
        </w:r>
      </w:ins>
    </w:p>
    <w:p w14:paraId="2CCFDD57" w14:textId="77777777" w:rsidR="001B4ACE" w:rsidRDefault="001B4ACE" w:rsidP="001B4ACE"/>
    <w:p w14:paraId="3D6B15E4" w14:textId="2DCCFC8C" w:rsidR="00C45B4B" w:rsidRPr="001B4ACE" w:rsidRDefault="001B4ACE" w:rsidP="001B4ACE">
      <w:del w:id="314" w:author="Gordon Lee" w:date="2016-10-02T13:41:00Z">
        <w:r w:rsidDel="00EC2DBB">
          <w:delText xml:space="preserve">Based on what we’ve discussed above, it is easy to get a conclusion that </w:delText>
        </w:r>
      </w:del>
      <w:ins w:id="315" w:author="Gordon Lee" w:date="2016-10-02T13:41:00Z">
        <w:r w:rsidR="00EC2DBB">
          <w:t>in summary based on the above</w:t>
        </w:r>
        <w:bookmarkStart w:id="316" w:name="_GoBack"/>
        <w:bookmarkEnd w:id="316"/>
        <w:r w:rsidR="00EC2DBB">
          <w:t xml:space="preserve"> examples I believe that </w:t>
        </w:r>
      </w:ins>
      <w:r>
        <w:t xml:space="preserve">cooking is a play because it has rules for </w:t>
      </w:r>
      <w:ins w:id="317" w:author="Gordon Lee" w:date="2016-10-02T13:41:00Z">
        <w:r w:rsidR="00EC2DBB">
          <w:t xml:space="preserve">the </w:t>
        </w:r>
      </w:ins>
      <w:r>
        <w:t xml:space="preserve">ingredients and dishes, </w:t>
      </w:r>
      <w:ins w:id="318" w:author="Gordon Lee" w:date="2016-10-02T13:41:00Z">
        <w:r w:rsidR="00EC2DBB">
          <w:t xml:space="preserve">it is </w:t>
        </w:r>
      </w:ins>
      <w:ins w:id="319" w:author="Gordon Lee" w:date="2016-10-02T13:42:00Z">
        <w:r w:rsidR="00EC2DBB">
          <w:t xml:space="preserve">a </w:t>
        </w:r>
      </w:ins>
      <w:ins w:id="320" w:author="Gordon Lee" w:date="2016-10-02T13:41:00Z">
        <w:r w:rsidR="00EC2DBB">
          <w:t xml:space="preserve">relatively </w:t>
        </w:r>
      </w:ins>
      <w:r>
        <w:t xml:space="preserve">independent </w:t>
      </w:r>
      <w:ins w:id="321" w:author="Gordon Lee" w:date="2016-10-02T13:42:00Z">
        <w:r w:rsidR="00EC2DBB">
          <w:t xml:space="preserve">activity </w:t>
        </w:r>
      </w:ins>
      <w:r>
        <w:t xml:space="preserve">from </w:t>
      </w:r>
      <w:del w:id="322" w:author="Gordon Lee" w:date="2016-10-02T13:41:00Z">
        <w:r w:rsidDel="00EC2DBB">
          <w:delText xml:space="preserve">ordinary </w:delText>
        </w:r>
      </w:del>
      <w:ins w:id="323" w:author="Gordon Lee" w:date="2016-10-02T13:41:00Z">
        <w:r w:rsidR="00EC2DBB">
          <w:t xml:space="preserve">daily </w:t>
        </w:r>
      </w:ins>
      <w:r>
        <w:t xml:space="preserve">life and </w:t>
      </w:r>
      <w:del w:id="324" w:author="Gordon Lee" w:date="2016-10-02T13:42:00Z">
        <w:r w:rsidDel="00EC2DBB">
          <w:delText xml:space="preserve">has a situation in </w:delText>
        </w:r>
      </w:del>
      <w:ins w:id="325" w:author="Gordon Lee" w:date="2016-10-02T13:42:00Z">
        <w:r w:rsidR="00EC2DBB">
          <w:t xml:space="preserve">when it is in a </w:t>
        </w:r>
      </w:ins>
      <w:r>
        <w:t>non-serious</w:t>
      </w:r>
      <w:ins w:id="326" w:author="Gordon Lee" w:date="2016-10-02T13:42:00Z">
        <w:r w:rsidR="00EC2DBB">
          <w:t xml:space="preserve"> </w:t>
        </w:r>
      </w:ins>
      <w:del w:id="327" w:author="Gordon Lee" w:date="2016-10-02T13:42:00Z">
        <w:r w:rsidDel="00EC2DBB">
          <w:delText>ne</w:delText>
        </w:r>
      </w:del>
      <w:ins w:id="328" w:author="Gordon Lee" w:date="2016-10-02T13:42:00Z">
        <w:r w:rsidR="00EC2DBB">
          <w:t>situation</w:t>
        </w:r>
      </w:ins>
      <w:del w:id="329" w:author="Gordon Lee" w:date="2016-10-02T13:42:00Z">
        <w:r w:rsidDel="00EC2DBB">
          <w:delText>ss</w:delText>
        </w:r>
      </w:del>
      <w:r>
        <w:t xml:space="preserve">, </w:t>
      </w:r>
      <w:ins w:id="330" w:author="Gordon Lee" w:date="2016-10-02T13:42:00Z">
        <w:r w:rsidR="00EC2DBB">
          <w:t xml:space="preserve">it </w:t>
        </w:r>
      </w:ins>
      <w:r>
        <w:t>encourage</w:t>
      </w:r>
      <w:ins w:id="331" w:author="Gordon Lee" w:date="2016-10-02T13:42:00Z">
        <w:r w:rsidR="00EC2DBB">
          <w:t>s</w:t>
        </w:r>
      </w:ins>
      <w:r>
        <w:t xml:space="preserve"> people to demonstrate their personal value</w:t>
      </w:r>
      <w:ins w:id="332" w:author="Gordon Lee" w:date="2016-10-02T13:43:00Z">
        <w:r w:rsidR="00EC2DBB">
          <w:t xml:space="preserve">. My recommendation for </w:t>
        </w:r>
      </w:ins>
      <w:ins w:id="333" w:author="Gordon Lee" w:date="2016-10-02T14:03:00Z">
        <w:r w:rsidR="002C66FC">
          <w:t xml:space="preserve">making </w:t>
        </w:r>
      </w:ins>
      <w:ins w:id="334" w:author="Gordon Lee" w:date="2016-10-02T13:43:00Z">
        <w:r w:rsidR="00EC2DBB">
          <w:t>c</w:t>
        </w:r>
      </w:ins>
      <w:del w:id="335" w:author="Gordon Lee" w:date="2016-10-02T13:43:00Z">
        <w:r w:rsidDel="00EC2DBB">
          <w:delText xml:space="preserve"> and c</w:delText>
        </w:r>
      </w:del>
      <w:r>
        <w:t xml:space="preserve">ooking </w:t>
      </w:r>
      <w:del w:id="336" w:author="Gordon Lee" w:date="2016-10-02T13:43:00Z">
        <w:r w:rsidDel="00EC2DBB">
          <w:delText>can be</w:delText>
        </w:r>
      </w:del>
      <w:del w:id="337" w:author="Gordon Lee" w:date="2016-10-02T14:03:00Z">
        <w:r w:rsidDel="002C66FC">
          <w:delText xml:space="preserve"> </w:delText>
        </w:r>
      </w:del>
      <w:r>
        <w:t>more game</w:t>
      </w:r>
      <w:ins w:id="338" w:author="Gordon Lee" w:date="2016-10-02T13:43:00Z">
        <w:r w:rsidR="00EC2DBB">
          <w:t>-</w:t>
        </w:r>
      </w:ins>
      <w:r>
        <w:t xml:space="preserve">like </w:t>
      </w:r>
      <w:del w:id="339" w:author="Gordon Lee" w:date="2016-10-02T13:44:00Z">
        <w:r w:rsidDel="00EC2DBB">
          <w:delText xml:space="preserve">if </w:delText>
        </w:r>
      </w:del>
      <w:ins w:id="340" w:author="Gordon Lee" w:date="2016-10-02T13:44:00Z">
        <w:r w:rsidR="00EC2DBB">
          <w:t xml:space="preserve">is to create “cooking games” that </w:t>
        </w:r>
      </w:ins>
      <w:del w:id="341" w:author="Gordon Lee" w:date="2016-10-02T13:44:00Z">
        <w:r w:rsidDel="00EC2DBB">
          <w:delText xml:space="preserve">simulating </w:delText>
        </w:r>
      </w:del>
      <w:ins w:id="342" w:author="Gordon Lee" w:date="2016-10-02T13:44:00Z">
        <w:r w:rsidR="00EC2DBB">
          <w:t>simula</w:t>
        </w:r>
        <w:r w:rsidR="00EC2DBB">
          <w:t xml:space="preserve">tes the real world </w:t>
        </w:r>
      </w:ins>
      <w:r>
        <w:t>cooking process.</w:t>
      </w:r>
    </w:p>
    <w:sectPr w:rsidR="00C45B4B" w:rsidRPr="001B4A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0" w:author="Gordon Lee" w:date="2016-10-02T13:45:00Z" w:initials="GL">
    <w:p w14:paraId="6E4D78FF" w14:textId="500BD86A" w:rsidR="00EC2DBB" w:rsidRDefault="00EC2DBB">
      <w:pPr>
        <w:pStyle w:val="CommentText"/>
      </w:pPr>
      <w:r>
        <w:rPr>
          <w:rStyle w:val="CommentReference"/>
        </w:rPr>
        <w:annotationRef/>
      </w:r>
      <w:r>
        <w:t>I don’t know what this means</w:t>
      </w:r>
    </w:p>
  </w:comment>
  <w:comment w:id="264" w:author="Gordon Lee" w:date="2016-10-02T13:55:00Z" w:initials="GL">
    <w:p w14:paraId="785314FC" w14:textId="7E8EE0B6" w:rsidR="00E93A10" w:rsidRDefault="00E93A10">
      <w:pPr>
        <w:pStyle w:val="CommentText"/>
      </w:pPr>
      <w:r>
        <w:rPr>
          <w:rStyle w:val="CommentReference"/>
        </w:rPr>
        <w:annotationRef/>
      </w:r>
      <w:r>
        <w:t>I don’t understand why personal value is related to this…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4D78FF" w15:done="0"/>
  <w15:commentEx w15:paraId="785314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40CBC" w14:textId="77777777" w:rsidR="008A54B5" w:rsidRDefault="008A54B5" w:rsidP="00E76F96">
      <w:r>
        <w:separator/>
      </w:r>
    </w:p>
  </w:endnote>
  <w:endnote w:type="continuationSeparator" w:id="0">
    <w:p w14:paraId="6F18556F" w14:textId="77777777" w:rsidR="008A54B5" w:rsidRDefault="008A54B5" w:rsidP="00E7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A94B8" w14:textId="77777777" w:rsidR="008A54B5" w:rsidRDefault="008A54B5" w:rsidP="00E76F96">
      <w:r>
        <w:separator/>
      </w:r>
    </w:p>
  </w:footnote>
  <w:footnote w:type="continuationSeparator" w:id="0">
    <w:p w14:paraId="60ECDCEE" w14:textId="77777777" w:rsidR="008A54B5" w:rsidRDefault="008A54B5" w:rsidP="00E76F96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rdon Lee">
    <w15:presenceInfo w15:providerId="Windows Live" w15:userId="88104eef7a43b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3B"/>
    <w:rsid w:val="00011E98"/>
    <w:rsid w:val="00017F3C"/>
    <w:rsid w:val="00020782"/>
    <w:rsid w:val="000B38CC"/>
    <w:rsid w:val="000E4813"/>
    <w:rsid w:val="00121034"/>
    <w:rsid w:val="00145A1E"/>
    <w:rsid w:val="001608F0"/>
    <w:rsid w:val="00161F10"/>
    <w:rsid w:val="00194063"/>
    <w:rsid w:val="001B4ACE"/>
    <w:rsid w:val="001C658D"/>
    <w:rsid w:val="001F5B41"/>
    <w:rsid w:val="0022478C"/>
    <w:rsid w:val="002813E7"/>
    <w:rsid w:val="00281CD6"/>
    <w:rsid w:val="002B0D0D"/>
    <w:rsid w:val="002C0FF4"/>
    <w:rsid w:val="002C66FC"/>
    <w:rsid w:val="002D01A9"/>
    <w:rsid w:val="002E75CD"/>
    <w:rsid w:val="00317BBE"/>
    <w:rsid w:val="00341E00"/>
    <w:rsid w:val="00344B09"/>
    <w:rsid w:val="0035476A"/>
    <w:rsid w:val="003C230C"/>
    <w:rsid w:val="0040541E"/>
    <w:rsid w:val="00411612"/>
    <w:rsid w:val="004968C8"/>
    <w:rsid w:val="004A2B4F"/>
    <w:rsid w:val="004A651C"/>
    <w:rsid w:val="004E5729"/>
    <w:rsid w:val="00501550"/>
    <w:rsid w:val="00573B1C"/>
    <w:rsid w:val="00582416"/>
    <w:rsid w:val="005827AD"/>
    <w:rsid w:val="005B739F"/>
    <w:rsid w:val="005C37AF"/>
    <w:rsid w:val="005D79A5"/>
    <w:rsid w:val="00612A08"/>
    <w:rsid w:val="006218A6"/>
    <w:rsid w:val="00636F41"/>
    <w:rsid w:val="00675563"/>
    <w:rsid w:val="00681E47"/>
    <w:rsid w:val="00697951"/>
    <w:rsid w:val="006A7A48"/>
    <w:rsid w:val="0076023B"/>
    <w:rsid w:val="007775F8"/>
    <w:rsid w:val="0078059F"/>
    <w:rsid w:val="007D41D2"/>
    <w:rsid w:val="007F2676"/>
    <w:rsid w:val="007F533D"/>
    <w:rsid w:val="0085439C"/>
    <w:rsid w:val="008702A1"/>
    <w:rsid w:val="008A0BA0"/>
    <w:rsid w:val="008A2E55"/>
    <w:rsid w:val="008A54B5"/>
    <w:rsid w:val="008E09B3"/>
    <w:rsid w:val="00917C17"/>
    <w:rsid w:val="00935C74"/>
    <w:rsid w:val="00943A62"/>
    <w:rsid w:val="0095678F"/>
    <w:rsid w:val="00995F0C"/>
    <w:rsid w:val="009C296D"/>
    <w:rsid w:val="009F1FF5"/>
    <w:rsid w:val="00A0429C"/>
    <w:rsid w:val="00A81813"/>
    <w:rsid w:val="00A958E7"/>
    <w:rsid w:val="00AA77CC"/>
    <w:rsid w:val="00AE7057"/>
    <w:rsid w:val="00AF1C1C"/>
    <w:rsid w:val="00B21FC1"/>
    <w:rsid w:val="00B25F18"/>
    <w:rsid w:val="00B40ABA"/>
    <w:rsid w:val="00B41B43"/>
    <w:rsid w:val="00B57388"/>
    <w:rsid w:val="00B85F20"/>
    <w:rsid w:val="00C27789"/>
    <w:rsid w:val="00C36A52"/>
    <w:rsid w:val="00C45B4B"/>
    <w:rsid w:val="00CB64AE"/>
    <w:rsid w:val="00D01614"/>
    <w:rsid w:val="00D200FC"/>
    <w:rsid w:val="00D30196"/>
    <w:rsid w:val="00D513B6"/>
    <w:rsid w:val="00D55AAF"/>
    <w:rsid w:val="00D743B0"/>
    <w:rsid w:val="00D7574B"/>
    <w:rsid w:val="00D82BFA"/>
    <w:rsid w:val="00D908BA"/>
    <w:rsid w:val="00D9746F"/>
    <w:rsid w:val="00DA68B2"/>
    <w:rsid w:val="00DC6734"/>
    <w:rsid w:val="00E156DE"/>
    <w:rsid w:val="00E2311E"/>
    <w:rsid w:val="00E653E8"/>
    <w:rsid w:val="00E76F96"/>
    <w:rsid w:val="00E93A10"/>
    <w:rsid w:val="00EB76B2"/>
    <w:rsid w:val="00EC2DBB"/>
    <w:rsid w:val="00EC7AB0"/>
    <w:rsid w:val="00ED2D1E"/>
    <w:rsid w:val="00F060E4"/>
    <w:rsid w:val="00F12027"/>
    <w:rsid w:val="00F1291A"/>
    <w:rsid w:val="00F17AD8"/>
    <w:rsid w:val="00F355EB"/>
    <w:rsid w:val="00F45077"/>
    <w:rsid w:val="00F468BA"/>
    <w:rsid w:val="00F90D90"/>
    <w:rsid w:val="00FA6BF0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17F8E"/>
  <w15:chartTrackingRefBased/>
  <w15:docId w15:val="{73EBE5C0-AD5A-4473-BA9B-4170E7B0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6F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6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6F96"/>
    <w:rPr>
      <w:sz w:val="18"/>
      <w:szCs w:val="18"/>
    </w:rPr>
  </w:style>
  <w:style w:type="paragraph" w:styleId="Revision">
    <w:name w:val="Revision"/>
    <w:hidden/>
    <w:uiPriority w:val="99"/>
    <w:semiHidden/>
    <w:rsid w:val="00C27789"/>
  </w:style>
  <w:style w:type="paragraph" w:styleId="BalloonText">
    <w:name w:val="Balloon Text"/>
    <w:basedOn w:val="Normal"/>
    <w:link w:val="BalloonTextChar"/>
    <w:uiPriority w:val="99"/>
    <w:semiHidden/>
    <w:unhideWhenUsed/>
    <w:rsid w:val="00C27789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89"/>
    <w:rPr>
      <w:rFonts w:ascii="Helvetica" w:hAnsi="Helvetic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2D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DB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DB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D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D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1552</Words>
  <Characters>8848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</cp:revision>
  <dcterms:created xsi:type="dcterms:W3CDTF">2016-10-02T21:03:00Z</dcterms:created>
  <dcterms:modified xsi:type="dcterms:W3CDTF">2016-10-02T21:03:00Z</dcterms:modified>
</cp:coreProperties>
</file>