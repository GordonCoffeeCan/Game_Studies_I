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C920D" w14:textId="77777777" w:rsidR="00AF33CB" w:rsidRPr="00D15E0B" w:rsidRDefault="000656AE">
      <w:pPr>
        <w:rPr>
          <w:b/>
        </w:rPr>
      </w:pPr>
      <w:r w:rsidRPr="00D15E0B">
        <w:rPr>
          <w:rFonts w:hint="eastAsia"/>
          <w:b/>
        </w:rPr>
        <w:t xml:space="preserve">Game Analysis </w:t>
      </w:r>
      <w:r w:rsidR="001128E4" w:rsidRPr="00D15E0B">
        <w:rPr>
          <w:b/>
        </w:rPr>
        <w:t>–</w:t>
      </w:r>
      <w:r w:rsidRPr="00D15E0B">
        <w:rPr>
          <w:rFonts w:hint="eastAsia"/>
          <w:b/>
        </w:rPr>
        <w:t xml:space="preserve"> </w:t>
      </w:r>
      <w:r w:rsidRPr="00D15E0B">
        <w:rPr>
          <w:rFonts w:ascii="Times New Roman" w:hAnsi="Times New Roman" w:cs="Times New Roman"/>
          <w:b/>
          <w:i/>
        </w:rPr>
        <w:t>Stacking</w:t>
      </w:r>
    </w:p>
    <w:p w14:paraId="4F3BB212" w14:textId="77777777" w:rsidR="001128E4" w:rsidRDefault="001128E4"/>
    <w:p w14:paraId="402B42F7" w14:textId="01271402" w:rsidR="001128E4" w:rsidRDefault="00267B8C">
      <w:r>
        <w:rPr>
          <w:rFonts w:hint="eastAsia"/>
        </w:rPr>
        <w:t>Video game is</w:t>
      </w:r>
      <w:r w:rsidR="00A75432">
        <w:t xml:space="preserve"> a</w:t>
      </w:r>
      <w:r w:rsidR="00024CF3">
        <w:t>n</w:t>
      </w:r>
      <w:r>
        <w:rPr>
          <w:rFonts w:hint="eastAsia"/>
        </w:rPr>
        <w:t xml:space="preserve"> </w:t>
      </w:r>
      <w:del w:id="0" w:author="Gordon Lee" w:date="2016-10-30T17:43:00Z">
        <w:r w:rsidDel="0033761D">
          <w:delText xml:space="preserve">important </w:delText>
        </w:r>
      </w:del>
      <w:ins w:id="1" w:author="Gordon Lee" w:date="2016-10-30T17:43:00Z">
        <w:r w:rsidR="0033761D">
          <w:t xml:space="preserve">unique </w:t>
        </w:r>
      </w:ins>
      <w:r w:rsidR="00827646">
        <w:t>medium</w:t>
      </w:r>
      <w:r>
        <w:t xml:space="preserve"> </w:t>
      </w:r>
      <w:del w:id="2" w:author="Gordon Lee" w:date="2016-10-30T17:42:00Z">
        <w:r w:rsidR="00827646" w:rsidDel="0033761D">
          <w:delText xml:space="preserve">and </w:delText>
        </w:r>
        <w:r w:rsidR="00024CF3" w:rsidDel="0033761D">
          <w:delText xml:space="preserve">a </w:delText>
        </w:r>
        <w:r w:rsidR="00700506" w:rsidDel="0033761D">
          <w:delText>combination of</w:delText>
        </w:r>
      </w:del>
      <w:ins w:id="3" w:author="Gordon Lee" w:date="2016-10-30T17:42:00Z">
        <w:r w:rsidR="0033761D">
          <w:t>that combines</w:t>
        </w:r>
      </w:ins>
      <w:r w:rsidR="00700506">
        <w:t xml:space="preserve"> culture and interactivity</w:t>
      </w:r>
      <w:del w:id="4" w:author="Gordon Lee" w:date="2016-10-30T17:43:00Z">
        <w:r w:rsidR="00700506" w:rsidDel="0033761D">
          <w:delText xml:space="preserve"> in</w:delText>
        </w:r>
        <w:r w:rsidR="00A911EB" w:rsidDel="0033761D">
          <w:delText xml:space="preserve"> the</w:delText>
        </w:r>
        <w:r w:rsidR="00700506" w:rsidDel="0033761D">
          <w:delText xml:space="preserve"> contemporary world</w:delText>
        </w:r>
      </w:del>
      <w:r w:rsidR="00C048E1">
        <w:t>.</w:t>
      </w:r>
      <w:r w:rsidR="00DA1DA2">
        <w:t xml:space="preserve"> </w:t>
      </w:r>
      <w:ins w:id="5" w:author="Gordon Lee" w:date="2016-10-30T17:41:00Z">
        <w:r w:rsidR="004B5546">
          <w:t>For example t</w:t>
        </w:r>
      </w:ins>
      <w:del w:id="6" w:author="Gordon Lee" w:date="2016-10-30T17:41:00Z">
        <w:r w:rsidR="00DA1DA2" w:rsidDel="004B5546">
          <w:delText>T</w:delText>
        </w:r>
      </w:del>
      <w:r w:rsidR="00DA1DA2">
        <w:t xml:space="preserve">he video game that I am going to </w:t>
      </w:r>
      <w:del w:id="7" w:author="Gordon Lee" w:date="2016-10-29T21:26:00Z">
        <w:r w:rsidR="00DA1DA2" w:rsidDel="00075A7B">
          <w:delText>talking about</w:delText>
        </w:r>
      </w:del>
      <w:ins w:id="8" w:author="Gordon Lee" w:date="2016-10-29T21:26:00Z">
        <w:r w:rsidR="00075A7B">
          <w:t>discuss</w:t>
        </w:r>
      </w:ins>
      <w:r w:rsidR="00DA1DA2">
        <w:t xml:space="preserve"> </w:t>
      </w:r>
      <w:ins w:id="9" w:author="Gordon Lee" w:date="2016-10-30T17:41:00Z">
        <w:r w:rsidR="004B5546">
          <w:t>today</w:t>
        </w:r>
      </w:ins>
      <w:ins w:id="10" w:author="Gordon Lee" w:date="2016-10-29T21:25:00Z">
        <w:r w:rsidR="0033761D">
          <w:t>,</w:t>
        </w:r>
      </w:ins>
      <w:del w:id="11" w:author="Gordon Lee" w:date="2016-10-30T17:41:00Z">
        <w:r w:rsidR="00DA1DA2" w:rsidDel="0033761D">
          <w:delText>is</w:delText>
        </w:r>
      </w:del>
      <w:r w:rsidR="00DA1DA2">
        <w:t xml:space="preserve"> </w:t>
      </w:r>
      <w:r w:rsidR="00DA1DA2" w:rsidRPr="008109B8">
        <w:rPr>
          <w:rFonts w:ascii="Times New Roman" w:hAnsi="Times New Roman" w:cs="Times New Roman"/>
          <w:i/>
        </w:rPr>
        <w:t>Stacking</w:t>
      </w:r>
      <w:ins w:id="12" w:author="Gordon Lee" w:date="2016-10-30T19:43:00Z">
        <w:r w:rsidR="000730E6">
          <w:rPr>
            <w:rFonts w:cs="Times New Roman"/>
          </w:rPr>
          <w:t>,</w:t>
        </w:r>
      </w:ins>
      <w:ins w:id="13" w:author="Gordon Lee" w:date="2016-10-30T17:41:00Z">
        <w:r w:rsidR="0033761D">
          <w:rPr>
            <w:rFonts w:ascii="Times New Roman" w:hAnsi="Times New Roman" w:cs="Times New Roman"/>
          </w:rPr>
          <w:t xml:space="preserve"> is a perfect illustration</w:t>
        </w:r>
      </w:ins>
      <w:r w:rsidR="009C6244">
        <w:t xml:space="preserve">. </w:t>
      </w:r>
      <w:r w:rsidR="00AD3F4D">
        <w:t>This game not only</w:t>
      </w:r>
      <w:ins w:id="14" w:author="Gordon Lee" w:date="2016-10-30T17:44:00Z">
        <w:r w:rsidR="0033761D">
          <w:t xml:space="preserve"> uses</w:t>
        </w:r>
      </w:ins>
      <w:del w:id="15" w:author="Gordon Lee" w:date="2016-10-30T17:44:00Z">
        <w:r w:rsidR="00AD3F4D" w:rsidDel="0033761D">
          <w:delText xml:space="preserve"> has</w:delText>
        </w:r>
      </w:del>
      <w:ins w:id="16" w:author="Gordon Lee" w:date="2016-10-30T17:44:00Z">
        <w:r w:rsidR="0033761D">
          <w:t xml:space="preserve"> </w:t>
        </w:r>
      </w:ins>
      <w:del w:id="17" w:author="Gordon Lee" w:date="2016-10-30T17:44:00Z">
        <w:r w:rsidR="00AD3F4D" w:rsidDel="0033761D">
          <w:delText xml:space="preserve"> </w:delText>
        </w:r>
      </w:del>
      <w:r w:rsidR="00AD3F4D">
        <w:t>hu</w:t>
      </w:r>
      <w:r w:rsidR="00FD1F21">
        <w:t>mor</w:t>
      </w:r>
      <w:ins w:id="18" w:author="Gordon Lee" w:date="2016-10-30T17:44:00Z">
        <w:r w:rsidR="0033761D">
          <w:t xml:space="preserve"> in</w:t>
        </w:r>
      </w:ins>
      <w:r w:rsidR="00FD1F21">
        <w:t xml:space="preserve"> </w:t>
      </w:r>
      <w:proofErr w:type="spellStart"/>
      <w:r w:rsidR="00FD1F21">
        <w:t>story</w:t>
      </w:r>
      <w:ins w:id="19" w:author="Gordon Lee" w:date="2016-10-30T17:45:00Z">
        <w:r w:rsidR="0033761D">
          <w:t>teling</w:t>
        </w:r>
      </w:ins>
      <w:proofErr w:type="spellEnd"/>
      <w:r w:rsidR="001A56A6">
        <w:t xml:space="preserve"> but </w:t>
      </w:r>
      <w:ins w:id="20" w:author="Gordon Lee" w:date="2016-10-29T21:26:00Z">
        <w:r w:rsidR="00075A7B">
          <w:t xml:space="preserve">it </w:t>
        </w:r>
      </w:ins>
      <w:r w:rsidR="001A56A6">
        <w:t xml:space="preserve">also implements </w:t>
      </w:r>
      <w:r w:rsidR="00E8542E">
        <w:t>unique</w:t>
      </w:r>
      <w:r w:rsidR="00996391">
        <w:t xml:space="preserve"> interaction in the entire game</w:t>
      </w:r>
      <w:r w:rsidR="00E8542E">
        <w:t>play.</w:t>
      </w:r>
      <w:r w:rsidR="00F37120">
        <w:t xml:space="preserve"> It reflected </w:t>
      </w:r>
      <w:ins w:id="21" w:author="Gordon Lee" w:date="2016-10-29T21:26:00Z">
        <w:r w:rsidR="00075A7B">
          <w:t xml:space="preserve">the </w:t>
        </w:r>
      </w:ins>
      <w:r w:rsidR="00752B7E">
        <w:t xml:space="preserve">“Narrative and </w:t>
      </w:r>
      <w:proofErr w:type="spellStart"/>
      <w:r w:rsidR="00752B7E">
        <w:t>Ludology</w:t>
      </w:r>
      <w:proofErr w:type="spellEnd"/>
      <w:r w:rsidR="00752B7E">
        <w:t xml:space="preserve"> Theory” </w:t>
      </w:r>
      <w:del w:id="22" w:author="Gordon Lee" w:date="2016-10-29T21:24:00Z">
        <w:r w:rsidR="00752B7E" w:rsidDel="00075A7B">
          <w:delText>in the</w:delText>
        </w:r>
      </w:del>
      <w:ins w:id="23" w:author="Gordon Lee" w:date="2016-10-29T21:24:00Z">
        <w:r w:rsidR="00075A7B">
          <w:t>we learned in</w:t>
        </w:r>
      </w:ins>
      <w:r w:rsidR="00752B7E">
        <w:t xml:space="preserve"> class. </w:t>
      </w:r>
      <w:r w:rsidR="00752B7E" w:rsidRPr="008109B8">
        <w:rPr>
          <w:rFonts w:ascii="Times New Roman" w:hAnsi="Times New Roman" w:cs="Times New Roman"/>
          <w:i/>
        </w:rPr>
        <w:t>Stacking</w:t>
      </w:r>
      <w:r w:rsidR="00752B7E">
        <w:t xml:space="preserve"> </w:t>
      </w:r>
      <w:r w:rsidR="008C5967">
        <w:t xml:space="preserve">has </w:t>
      </w:r>
      <w:r w:rsidR="006551A5">
        <w:t xml:space="preserve">established </w:t>
      </w:r>
      <w:r w:rsidR="007303B7">
        <w:t xml:space="preserve">a </w:t>
      </w:r>
      <w:del w:id="24" w:author="Gordon Lee" w:date="2016-10-29T21:24:00Z">
        <w:r w:rsidR="00545484" w:rsidDel="00075A7B">
          <w:delText xml:space="preserve">particular </w:delText>
        </w:r>
      </w:del>
      <w:ins w:id="25" w:author="Gordon Lee" w:date="2016-10-29T21:24:00Z">
        <w:r w:rsidR="00075A7B">
          <w:t xml:space="preserve">unique </w:t>
        </w:r>
      </w:ins>
      <w:r w:rsidR="007303B7">
        <w:t>game world</w:t>
      </w:r>
      <w:r w:rsidR="00973BB8">
        <w:t xml:space="preserve"> and </w:t>
      </w:r>
      <w:ins w:id="26" w:author="Gordon Lee" w:date="2016-10-29T21:24:00Z">
        <w:r w:rsidR="00075A7B">
          <w:t xml:space="preserve">a </w:t>
        </w:r>
      </w:ins>
      <w:r w:rsidR="00973BB8">
        <w:t>system</w:t>
      </w:r>
      <w:r w:rsidR="007303B7">
        <w:t xml:space="preserve"> </w:t>
      </w:r>
      <w:del w:id="27" w:author="Gordon Lee" w:date="2016-10-29T21:25:00Z">
        <w:r w:rsidR="00550BDE" w:rsidDel="00075A7B">
          <w:delText xml:space="preserve">with </w:delText>
        </w:r>
        <w:r w:rsidR="00996391" w:rsidDel="00075A7B">
          <w:delText xml:space="preserve">the </w:delText>
        </w:r>
      </w:del>
      <w:ins w:id="28" w:author="Gordon Lee" w:date="2016-10-29T21:25:00Z">
        <w:r w:rsidR="00075A7B">
          <w:t xml:space="preserve">based on the </w:t>
        </w:r>
      </w:ins>
      <w:r w:rsidR="004F139F">
        <w:t xml:space="preserve">concept of </w:t>
      </w:r>
      <w:proofErr w:type="spellStart"/>
      <w:r w:rsidR="00545484" w:rsidRPr="00545484">
        <w:t>Matryoshka</w:t>
      </w:r>
      <w:proofErr w:type="spellEnd"/>
      <w:r w:rsidR="00545484" w:rsidRPr="00545484">
        <w:t xml:space="preserve"> doll</w:t>
      </w:r>
      <w:r w:rsidR="00545484">
        <w:t>.</w:t>
      </w:r>
      <w:r w:rsidR="00973BB8">
        <w:t xml:space="preserve"> </w:t>
      </w:r>
      <w:r w:rsidR="00322FA2">
        <w:t xml:space="preserve">In the game system, </w:t>
      </w:r>
      <w:r w:rsidR="00537680">
        <w:t>the developer</w:t>
      </w:r>
      <w:r w:rsidR="004B6EF4">
        <w:t xml:space="preserve"> delivers a story by utilizing</w:t>
      </w:r>
      <w:r w:rsidR="00537680">
        <w:t xml:space="preserve"> </w:t>
      </w:r>
      <w:ins w:id="29" w:author="Gordon Lee" w:date="2016-10-29T21:25:00Z">
        <w:r w:rsidR="00075A7B">
          <w:t xml:space="preserve">the </w:t>
        </w:r>
      </w:ins>
      <w:r w:rsidR="004B6EF4">
        <w:t xml:space="preserve">player’s </w:t>
      </w:r>
      <w:r w:rsidR="004B6EF4" w:rsidRPr="004B6EF4">
        <w:t>curiousness</w:t>
      </w:r>
      <w:r w:rsidR="00470C43">
        <w:t xml:space="preserve"> and exploration.</w:t>
      </w:r>
    </w:p>
    <w:p w14:paraId="56B4E32F" w14:textId="77777777" w:rsidR="00D57C92" w:rsidRDefault="00D57C92"/>
    <w:p w14:paraId="6EDED18D" w14:textId="77777777" w:rsidR="00EE6CA3" w:rsidRDefault="005B7F95">
      <w:pPr>
        <w:rPr>
          <w:ins w:id="30" w:author="Gordon Lee" w:date="2016-10-29T21:28:00Z"/>
        </w:rPr>
      </w:pPr>
      <w:r>
        <w:t>Play and game have</w:t>
      </w:r>
      <w:r w:rsidR="000B371D">
        <w:t xml:space="preserve"> a</w:t>
      </w:r>
      <w:r w:rsidR="00C01956">
        <w:t xml:space="preserve"> long history in human culture. People </w:t>
      </w:r>
      <w:r w:rsidR="000B371D">
        <w:t>engage</w:t>
      </w:r>
      <w:r w:rsidR="00C01956">
        <w:t xml:space="preserve"> </w:t>
      </w:r>
      <w:ins w:id="31" w:author="Gordon Lee" w:date="2016-10-29T21:27:00Z">
        <w:r w:rsidR="00075A7B">
          <w:t xml:space="preserve">in </w:t>
        </w:r>
      </w:ins>
      <w:r w:rsidR="00C01956">
        <w:t xml:space="preserve">play or game </w:t>
      </w:r>
      <w:ins w:id="32" w:author="Gordon Lee" w:date="2016-10-29T21:27:00Z">
        <w:r w:rsidR="00075A7B">
          <w:t>as means of</w:t>
        </w:r>
      </w:ins>
      <w:del w:id="33" w:author="Gordon Lee" w:date="2016-10-29T21:27:00Z">
        <w:r w:rsidR="00C01956" w:rsidDel="00075A7B">
          <w:delText>to</w:delText>
        </w:r>
      </w:del>
      <w:r w:rsidR="00C01956">
        <w:t xml:space="preserve"> </w:t>
      </w:r>
      <w:r w:rsidR="00D8528A">
        <w:t xml:space="preserve">competition, </w:t>
      </w:r>
      <w:r w:rsidR="00AE692D">
        <w:t>g</w:t>
      </w:r>
      <w:r w:rsidR="00AE692D" w:rsidRPr="00AE692D">
        <w:t>ambling</w:t>
      </w:r>
      <w:r w:rsidR="00632CB7">
        <w:t>, simulation and so on.</w:t>
      </w:r>
      <w:r w:rsidR="00443638">
        <w:t xml:space="preserve"> </w:t>
      </w:r>
      <w:del w:id="34" w:author="Gordon Lee" w:date="2016-10-29T21:27:00Z">
        <w:r w:rsidR="00443638" w:rsidDel="00EE6CA3">
          <w:delText xml:space="preserve">Most of </w:delText>
        </w:r>
      </w:del>
      <w:ins w:id="35" w:author="Gordon Lee" w:date="2016-10-29T21:27:00Z">
        <w:r w:rsidR="00EE6CA3">
          <w:t>The most</w:t>
        </w:r>
        <w:r w:rsidR="00075A7B">
          <w:t xml:space="preserve"> </w:t>
        </w:r>
      </w:ins>
      <w:r w:rsidR="00443638">
        <w:t>traditional game</w:t>
      </w:r>
      <w:ins w:id="36" w:author="Gordon Lee" w:date="2016-10-29T21:27:00Z">
        <w:r w:rsidR="00EE6CA3">
          <w:t>s</w:t>
        </w:r>
      </w:ins>
      <w:r w:rsidR="00443638">
        <w:t xml:space="preserve"> are board ga</w:t>
      </w:r>
      <w:r w:rsidR="00A0678A">
        <w:t>me, card game and board war</w:t>
      </w:r>
      <w:ins w:id="37" w:author="Gordon Lee" w:date="2016-10-29T21:27:00Z">
        <w:r w:rsidR="00EE6CA3">
          <w:t xml:space="preserve"> </w:t>
        </w:r>
      </w:ins>
      <w:r w:rsidR="00A0678A">
        <w:t>game</w:t>
      </w:r>
      <w:r w:rsidR="00AC3471">
        <w:t>. For example</w:t>
      </w:r>
      <w:r w:rsidR="00A24FF0">
        <w:t>, Go, Poker, Chess.</w:t>
      </w:r>
      <w:r w:rsidR="00746293">
        <w:t xml:space="preserve"> Th</w:t>
      </w:r>
      <w:r w:rsidR="002240FA">
        <w:t>e development of video game can</w:t>
      </w:r>
      <w:r>
        <w:t xml:space="preserve">not </w:t>
      </w:r>
      <w:ins w:id="38" w:author="Gordon Lee" w:date="2016-10-29T21:28:00Z">
        <w:r w:rsidR="00EE6CA3">
          <w:t xml:space="preserve">be </w:t>
        </w:r>
      </w:ins>
      <w:r>
        <w:t>separate</w:t>
      </w:r>
      <w:ins w:id="39" w:author="Gordon Lee" w:date="2016-10-29T21:28:00Z">
        <w:r w:rsidR="00EE6CA3">
          <w:t>d</w:t>
        </w:r>
      </w:ins>
      <w:r w:rsidR="00746293">
        <w:t xml:space="preserve"> from</w:t>
      </w:r>
      <w:r w:rsidR="00E75DED">
        <w:t xml:space="preserve"> the advance</w:t>
      </w:r>
      <w:ins w:id="40" w:author="Gordon Lee" w:date="2016-10-29T21:28:00Z">
        <w:r w:rsidR="00EE6CA3">
          <w:t>ment in</w:t>
        </w:r>
      </w:ins>
      <w:del w:id="41" w:author="Gordon Lee" w:date="2016-10-29T21:28:00Z">
        <w:r w:rsidR="00E75DED" w:rsidDel="00EE6CA3">
          <w:delText>s</w:delText>
        </w:r>
      </w:del>
      <w:ins w:id="42" w:author="Gordon Lee" w:date="2016-10-29T21:28:00Z">
        <w:r w:rsidR="00EE6CA3">
          <w:t xml:space="preserve"> </w:t>
        </w:r>
      </w:ins>
      <w:del w:id="43" w:author="Gordon Lee" w:date="2016-10-29T21:28:00Z">
        <w:r w:rsidR="00E75DED" w:rsidDel="00EE6CA3">
          <w:delText xml:space="preserve"> of </w:delText>
        </w:r>
      </w:del>
      <w:r w:rsidR="00E75DED">
        <w:t xml:space="preserve">computer </w:t>
      </w:r>
      <w:r w:rsidR="00122C6B">
        <w:t>technology. The earliest video game</w:t>
      </w:r>
      <w:r w:rsidR="00F65E6B">
        <w:t>s</w:t>
      </w:r>
      <w:r w:rsidR="00122C6B">
        <w:t xml:space="preserve"> w</w:t>
      </w:r>
      <w:r w:rsidR="00F65E6B">
        <w:t>ere</w:t>
      </w:r>
      <w:r w:rsidR="00122C6B">
        <w:t xml:space="preserve"> developed in</w:t>
      </w:r>
      <w:r w:rsidR="00D25848">
        <w:t xml:space="preserve"> the computer lab</w:t>
      </w:r>
      <w:ins w:id="44" w:author="Gordon Lee" w:date="2016-10-29T21:28:00Z">
        <w:r w:rsidR="00EE6CA3">
          <w:t>s</w:t>
        </w:r>
      </w:ins>
      <w:r w:rsidR="00D25848">
        <w:t xml:space="preserve"> of</w:t>
      </w:r>
      <w:r w:rsidR="00FF500D">
        <w:t xml:space="preserve"> tech institute</w:t>
      </w:r>
      <w:ins w:id="45" w:author="Gordon Lee" w:date="2016-10-29T21:28:00Z">
        <w:r w:rsidR="00EE6CA3">
          <w:t>s</w:t>
        </w:r>
      </w:ins>
      <w:r w:rsidR="00E77C0C">
        <w:t xml:space="preserve">, like </w:t>
      </w:r>
      <w:proofErr w:type="spellStart"/>
      <w:r w:rsidR="00E77C0C" w:rsidRPr="008109B8">
        <w:rPr>
          <w:rFonts w:ascii="Times New Roman" w:hAnsi="Times New Roman" w:cs="Times New Roman"/>
          <w:i/>
        </w:rPr>
        <w:t>Spacewar</w:t>
      </w:r>
      <w:proofErr w:type="spellEnd"/>
      <w:r w:rsidR="00E77C0C" w:rsidRPr="008109B8">
        <w:rPr>
          <w:rFonts w:ascii="Times New Roman" w:hAnsi="Times New Roman" w:cs="Times New Roman"/>
          <w:i/>
        </w:rPr>
        <w:t>!</w:t>
      </w:r>
      <w:r w:rsidR="00802571">
        <w:t xml:space="preserve"> </w:t>
      </w:r>
      <w:ins w:id="46" w:author="Gordon Lee" w:date="2016-10-29T21:28:00Z">
        <w:r w:rsidR="00EE6CA3">
          <w:t>at</w:t>
        </w:r>
      </w:ins>
      <w:del w:id="47" w:author="Gordon Lee" w:date="2016-10-29T21:28:00Z">
        <w:r w:rsidR="00ED2A29" w:rsidDel="00EE6CA3">
          <w:delText>in</w:delText>
        </w:r>
      </w:del>
      <w:r w:rsidR="00ED2A29">
        <w:t xml:space="preserve"> MIT</w:t>
      </w:r>
      <w:r w:rsidR="00F65E6B">
        <w:t xml:space="preserve">. </w:t>
      </w:r>
      <w:r w:rsidR="00681F47">
        <w:t xml:space="preserve">These games set rules and environment for people to interact with </w:t>
      </w:r>
      <w:ins w:id="48" w:author="Gordon Lee" w:date="2016-10-29T21:28:00Z">
        <w:r w:rsidR="00EE6CA3">
          <w:t xml:space="preserve">either the </w:t>
        </w:r>
      </w:ins>
      <w:r w:rsidR="00681F47">
        <w:t>computer or ot</w:t>
      </w:r>
      <w:r w:rsidR="00004FB0">
        <w:t>her player</w:t>
      </w:r>
      <w:r w:rsidR="00696FE9">
        <w:t>s</w:t>
      </w:r>
      <w:r w:rsidR="00004FB0">
        <w:t xml:space="preserve"> rather than narrate a story</w:t>
      </w:r>
      <w:r w:rsidR="00372D4A">
        <w:t>.</w:t>
      </w:r>
      <w:r w:rsidR="00020409">
        <w:t xml:space="preserve"> </w:t>
      </w:r>
    </w:p>
    <w:p w14:paraId="01E211C8" w14:textId="77777777" w:rsidR="00EE6CA3" w:rsidRDefault="00EE6CA3">
      <w:pPr>
        <w:rPr>
          <w:ins w:id="49" w:author="Gordon Lee" w:date="2016-10-29T21:28:00Z"/>
        </w:rPr>
      </w:pPr>
    </w:p>
    <w:p w14:paraId="747C59AA" w14:textId="4558D4C4" w:rsidR="00D57C92" w:rsidRDefault="00020409">
      <w:r>
        <w:t>Before</w:t>
      </w:r>
      <w:r w:rsidR="00696FE9">
        <w:t xml:space="preserve"> </w:t>
      </w:r>
      <w:del w:id="50" w:author="Gordon Lee" w:date="2016-10-29T21:29:00Z">
        <w:r w:rsidR="00696FE9" w:rsidDel="00EE6CA3">
          <w:delText>the</w:delText>
        </w:r>
        <w:r w:rsidDel="00EE6CA3">
          <w:delText xml:space="preserve"> 1970s</w:delText>
        </w:r>
      </w:del>
      <w:ins w:id="51" w:author="Gordon Lee" w:date="2016-10-29T21:29:00Z">
        <w:r w:rsidR="00EE6CA3">
          <w:t>1970</w:t>
        </w:r>
      </w:ins>
      <w:r>
        <w:t xml:space="preserve">, </w:t>
      </w:r>
      <w:del w:id="52" w:author="Gordon Lee" w:date="2016-10-29T21:30:00Z">
        <w:r w:rsidDel="00EE6CA3">
          <w:delText xml:space="preserve">people had no </w:delText>
        </w:r>
        <w:r w:rsidRPr="00020409" w:rsidDel="00EE6CA3">
          <w:delText>consciousness</w:delText>
        </w:r>
        <w:r w:rsidDel="00EE6CA3">
          <w:delText xml:space="preserve"> for the </w:delText>
        </w:r>
        <w:r w:rsidR="00B61E92" w:rsidDel="00EE6CA3">
          <w:delText xml:space="preserve">connection between </w:delText>
        </w:r>
      </w:del>
      <w:ins w:id="53" w:author="Gordon Lee" w:date="2016-10-29T21:30:00Z">
        <w:r w:rsidR="00EE6CA3">
          <w:t xml:space="preserve">it was nearly impossible to connect </w:t>
        </w:r>
      </w:ins>
      <w:r w:rsidR="008A04A0">
        <w:t>a</w:t>
      </w:r>
      <w:r w:rsidR="000D1232">
        <w:t xml:space="preserve"> video game </w:t>
      </w:r>
      <w:del w:id="54" w:author="Gordon Lee" w:date="2016-10-29T21:30:00Z">
        <w:r w:rsidR="000D1232" w:rsidDel="00EE6CA3">
          <w:delText>and</w:delText>
        </w:r>
        <w:r w:rsidDel="00EE6CA3">
          <w:delText xml:space="preserve"> </w:delText>
        </w:r>
      </w:del>
      <w:ins w:id="55" w:author="Gordon Lee" w:date="2016-10-29T21:30:00Z">
        <w:r w:rsidR="00EE6CA3">
          <w:t xml:space="preserve">with </w:t>
        </w:r>
      </w:ins>
      <w:del w:id="56" w:author="Gordon Lee" w:date="2016-10-29T21:31:00Z">
        <w:r w:rsidR="008A04A0" w:rsidDel="00EE6CA3">
          <w:delText xml:space="preserve">a </w:delText>
        </w:r>
      </w:del>
      <w:r>
        <w:t>story</w:t>
      </w:r>
      <w:ins w:id="57" w:author="Gordon Lee" w:date="2016-10-29T21:31:00Z">
        <w:r w:rsidR="00EE6CA3">
          <w:t>telling</w:t>
        </w:r>
      </w:ins>
      <w:r w:rsidR="00903F1E">
        <w:t>.</w:t>
      </w:r>
      <w:r w:rsidR="00424735">
        <w:t xml:space="preserve"> </w:t>
      </w:r>
      <w:del w:id="58" w:author="Gordon Lee" w:date="2016-10-29T21:30:00Z">
        <w:r w:rsidR="00424735" w:rsidDel="00EE6CA3">
          <w:delText xml:space="preserve">But until </w:delText>
        </w:r>
      </w:del>
      <w:ins w:id="59" w:author="Gordon Lee" w:date="2016-10-29T21:30:00Z">
        <w:r w:rsidR="00EE6CA3">
          <w:t xml:space="preserve">But in </w:t>
        </w:r>
      </w:ins>
      <w:r w:rsidR="00424735">
        <w:t>1975</w:t>
      </w:r>
      <w:ins w:id="60" w:author="Gordon Lee" w:date="2016-10-29T21:31:00Z">
        <w:r w:rsidR="00EE6CA3">
          <w:t xml:space="preserve"> </w:t>
        </w:r>
      </w:ins>
      <w:del w:id="61" w:author="Gordon Lee" w:date="2016-10-29T21:30:00Z">
        <w:r w:rsidR="00102344" w:rsidDel="00EE6CA3">
          <w:delText>,</w:delText>
        </w:r>
        <w:r w:rsidR="00424735" w:rsidDel="00EE6CA3">
          <w:delText xml:space="preserve"> </w:delText>
        </w:r>
      </w:del>
      <w:r w:rsidR="00424735">
        <w:t xml:space="preserve">the </w:t>
      </w:r>
      <w:r w:rsidR="00424735">
        <w:rPr>
          <w:rFonts w:hint="eastAsia"/>
        </w:rPr>
        <w:t>release</w:t>
      </w:r>
      <w:r w:rsidR="00884C8E">
        <w:t xml:space="preserve"> </w:t>
      </w:r>
      <w:r w:rsidR="00C31396">
        <w:rPr>
          <w:rFonts w:hint="eastAsia"/>
        </w:rPr>
        <w:t xml:space="preserve">of </w:t>
      </w:r>
      <w:r w:rsidR="00C31396" w:rsidRPr="00B07DB9">
        <w:rPr>
          <w:rFonts w:hint="eastAsia"/>
          <w:i/>
        </w:rPr>
        <w:t>Colo</w:t>
      </w:r>
      <w:r w:rsidR="00C31396" w:rsidRPr="00B07DB9">
        <w:rPr>
          <w:i/>
        </w:rPr>
        <w:t>ssal Cave</w:t>
      </w:r>
      <w:r w:rsidR="00C31396">
        <w:t xml:space="preserve"> changed the entire world of video game </w:t>
      </w:r>
      <w:r w:rsidR="005D39F0">
        <w:t xml:space="preserve">with interactive text </w:t>
      </w:r>
      <w:r w:rsidR="00C31396">
        <w:t>and star</w:t>
      </w:r>
      <w:r w:rsidR="00696FE9">
        <w:t>t</w:t>
      </w:r>
      <w:r w:rsidR="00C31396">
        <w:t>ed a new genre</w:t>
      </w:r>
      <w:r w:rsidR="00BA0B28">
        <w:t xml:space="preserve"> </w:t>
      </w:r>
      <w:r w:rsidR="008559B6">
        <w:t>–</w:t>
      </w:r>
      <w:r w:rsidR="00BA0B28">
        <w:t xml:space="preserve"> Adventure</w:t>
      </w:r>
      <w:ins w:id="62" w:author="Gordon Lee" w:date="2016-10-30T16:57:00Z">
        <w:r w:rsidR="0038148F">
          <w:t>.</w:t>
        </w:r>
      </w:ins>
      <w:r w:rsidR="008559B6">
        <w:t xml:space="preserve"> People called this game Interactive Fiction</w:t>
      </w:r>
      <w:r w:rsidR="009805FA">
        <w:t xml:space="preserve"> (IF)</w:t>
      </w:r>
      <w:r w:rsidR="00C31396">
        <w:t>.</w:t>
      </w:r>
      <w:r w:rsidR="0048599F">
        <w:t xml:space="preserve"> </w:t>
      </w:r>
      <w:r w:rsidR="005B1EAF" w:rsidRPr="000730E6">
        <w:rPr>
          <w:rFonts w:ascii="Times New Roman" w:hAnsi="Times New Roman" w:cs="Times New Roman"/>
          <w:i/>
          <w:rPrChange w:id="63" w:author="Gordon Lee" w:date="2016-10-30T19:43:00Z">
            <w:rPr/>
          </w:rPrChange>
        </w:rPr>
        <w:t>Colossal Cave</w:t>
      </w:r>
      <w:r w:rsidR="005B1EAF">
        <w:t xml:space="preserve"> </w:t>
      </w:r>
      <w:del w:id="64" w:author="Gordon Lee" w:date="2016-10-29T21:32:00Z">
        <w:r w:rsidR="00BB6393" w:rsidDel="00EE6CA3">
          <w:delText>broke</w:delText>
        </w:r>
        <w:r w:rsidR="00C41DF5" w:rsidDel="00EE6CA3">
          <w:delText xml:space="preserve"> through</w:delText>
        </w:r>
        <w:r w:rsidR="00AA3965" w:rsidDel="00EE6CA3">
          <w:delText xml:space="preserve"> the</w:delText>
        </w:r>
      </w:del>
      <w:ins w:id="65" w:author="Gordon Lee" w:date="2016-10-29T21:32:00Z">
        <w:r w:rsidR="00EE6CA3">
          <w:t>filled the</w:t>
        </w:r>
      </w:ins>
      <w:r w:rsidR="00AA3965">
        <w:t xml:space="preserve"> g</w:t>
      </w:r>
      <w:r w:rsidR="009F5840">
        <w:t>ap between video game and story</w:t>
      </w:r>
      <w:r w:rsidR="00AA3965">
        <w:t>telling</w:t>
      </w:r>
      <w:r w:rsidR="00717E52">
        <w:t>.</w:t>
      </w:r>
      <w:r w:rsidR="001A0568">
        <w:t xml:space="preserve"> </w:t>
      </w:r>
      <w:del w:id="66" w:author="Gordon Lee" w:date="2016-10-29T21:32:00Z">
        <w:r w:rsidR="001A0568" w:rsidDel="00EE6CA3">
          <w:delText>By the</w:delText>
        </w:r>
      </w:del>
      <w:ins w:id="67" w:author="Gordon Lee" w:date="2016-10-29T21:32:00Z">
        <w:r w:rsidR="00EE6CA3">
          <w:t>With</w:t>
        </w:r>
      </w:ins>
      <w:r w:rsidR="001A0568">
        <w:t xml:space="preserve"> </w:t>
      </w:r>
      <w:del w:id="68" w:author="Gordon Lee" w:date="2016-10-29T21:32:00Z">
        <w:r w:rsidR="00444B04" w:rsidDel="00EE6CA3">
          <w:delText xml:space="preserve">advance </w:delText>
        </w:r>
      </w:del>
      <w:ins w:id="69" w:author="Gordon Lee" w:date="2016-10-29T21:32:00Z">
        <w:r w:rsidR="00EE6CA3">
          <w:t xml:space="preserve">the use of interactive </w:t>
        </w:r>
      </w:ins>
      <w:r w:rsidR="001A0568">
        <w:t>grap</w:t>
      </w:r>
      <w:r w:rsidR="00444B04">
        <w:t>hic</w:t>
      </w:r>
      <w:ins w:id="70" w:author="Gordon Lee" w:date="2016-10-29T21:32:00Z">
        <w:r w:rsidR="00EE6CA3">
          <w:t>s</w:t>
        </w:r>
      </w:ins>
      <w:r w:rsidR="000807E9">
        <w:t xml:space="preserve">, storytelling </w:t>
      </w:r>
      <w:del w:id="71" w:author="Gordon Lee" w:date="2016-10-29T21:33:00Z">
        <w:r w:rsidR="000807E9" w:rsidDel="00EE6CA3">
          <w:delText>not only belong to</w:delText>
        </w:r>
      </w:del>
      <w:ins w:id="72" w:author="Gordon Lee" w:date="2016-10-29T21:33:00Z">
        <w:r w:rsidR="00EE6CA3">
          <w:t>no longer just lies in the</w:t>
        </w:r>
      </w:ins>
      <w:r w:rsidR="000807E9">
        <w:t xml:space="preserve"> text, but </w:t>
      </w:r>
      <w:ins w:id="73" w:author="Gordon Lee" w:date="2016-10-29T21:34:00Z">
        <w:r w:rsidR="00EE6CA3">
          <w:t xml:space="preserve">it became a </w:t>
        </w:r>
      </w:ins>
      <w:r w:rsidR="000807E9">
        <w:t>narrative with vivid graphics</w:t>
      </w:r>
      <w:r w:rsidR="00BF07B6">
        <w:t xml:space="preserve"> </w:t>
      </w:r>
      <w:ins w:id="74" w:author="Gordon Lee" w:date="2016-10-29T21:34:00Z">
        <w:r w:rsidR="00EE6CA3">
          <w:t xml:space="preserve">in a </w:t>
        </w:r>
      </w:ins>
      <w:del w:id="75" w:author="Gordon Lee" w:date="2016-10-29T21:34:00Z">
        <w:r w:rsidR="00BF07B6" w:rsidDel="00EE6CA3">
          <w:delText xml:space="preserve">and </w:delText>
        </w:r>
      </w:del>
      <w:r w:rsidR="007F13C8">
        <w:t>virtual</w:t>
      </w:r>
      <w:r w:rsidR="001D167E">
        <w:t xml:space="preserve"> world</w:t>
      </w:r>
      <w:r w:rsidR="002C64D2">
        <w:t xml:space="preserve">. </w:t>
      </w:r>
      <w:r w:rsidR="009311C9">
        <w:t>Player</w:t>
      </w:r>
      <w:ins w:id="76" w:author="Gordon Lee" w:date="2016-10-29T21:34:00Z">
        <w:r w:rsidR="00EE6CA3">
          <w:t>s</w:t>
        </w:r>
      </w:ins>
      <w:r w:rsidR="009311C9">
        <w:t xml:space="preserve"> </w:t>
      </w:r>
      <w:del w:id="77" w:author="Gordon Lee" w:date="2016-10-29T21:34:00Z">
        <w:r w:rsidR="009311C9" w:rsidDel="00EE6CA3">
          <w:delText xml:space="preserve">would easily </w:delText>
        </w:r>
        <w:r w:rsidR="0054058F" w:rsidDel="00EE6CA3">
          <w:delText>attract by</w:delText>
        </w:r>
        <w:r w:rsidR="009311C9" w:rsidDel="00EE6CA3">
          <w:delText xml:space="preserve"> the</w:delText>
        </w:r>
      </w:del>
      <w:ins w:id="78" w:author="Gordon Lee" w:date="2016-10-29T21:34:00Z">
        <w:r w:rsidR="00EE6CA3">
          <w:t xml:space="preserve">were more easily </w:t>
        </w:r>
      </w:ins>
      <w:ins w:id="79" w:author="Gordon Lee" w:date="2016-10-29T21:35:00Z">
        <w:r w:rsidR="00EE6CA3">
          <w:t>attracted</w:t>
        </w:r>
      </w:ins>
      <w:ins w:id="80" w:author="Gordon Lee" w:date="2016-10-29T21:34:00Z">
        <w:r w:rsidR="00EE6CA3">
          <w:t xml:space="preserve"> </w:t>
        </w:r>
      </w:ins>
      <w:ins w:id="81" w:author="Gordon Lee" w:date="2016-10-29T21:35:00Z">
        <w:r w:rsidR="00EE6CA3">
          <w:t>to the</w:t>
        </w:r>
      </w:ins>
      <w:r w:rsidR="009311C9">
        <w:t xml:space="preserve"> gam</w:t>
      </w:r>
      <w:ins w:id="82" w:author="Gordon Lee" w:date="2016-10-29T21:35:00Z">
        <w:r w:rsidR="00EE6CA3">
          <w:t>ing</w:t>
        </w:r>
      </w:ins>
      <w:del w:id="83" w:author="Gordon Lee" w:date="2016-10-29T21:35:00Z">
        <w:r w:rsidR="009311C9" w:rsidDel="00EE6CA3">
          <w:delText>e</w:delText>
        </w:r>
      </w:del>
      <w:r w:rsidR="009311C9">
        <w:t xml:space="preserve"> world </w:t>
      </w:r>
      <w:del w:id="84" w:author="Gordon Lee" w:date="2016-10-29T21:35:00Z">
        <w:r w:rsidR="009311C9" w:rsidDel="00EE6CA3">
          <w:delText xml:space="preserve">and the story comes with more </w:delText>
        </w:r>
        <w:r w:rsidR="00193FEC" w:rsidRPr="00193FEC" w:rsidDel="00EE6CA3">
          <w:delText>dramatic</w:delText>
        </w:r>
      </w:del>
      <w:ins w:id="85" w:author="Gordon Lee" w:date="2016-10-29T21:35:00Z">
        <w:r w:rsidR="00EE6CA3">
          <w:t>and storytelling became more real and interactive</w:t>
        </w:r>
      </w:ins>
      <w:r w:rsidR="00075287">
        <w:t>.</w:t>
      </w:r>
      <w:r w:rsidR="009805FA">
        <w:t xml:space="preserve"> </w:t>
      </w:r>
      <w:ins w:id="86" w:author="Gordon Lee" w:date="2016-10-29T21:36:00Z">
        <w:r w:rsidR="00EE6CA3">
          <w:t xml:space="preserve">In recent years, </w:t>
        </w:r>
      </w:ins>
      <w:r w:rsidR="009805FA">
        <w:t>Virtual Reality (VR)</w:t>
      </w:r>
      <w:r w:rsidR="008A4274">
        <w:t xml:space="preserve"> has started a new era for video games </w:t>
      </w:r>
      <w:r w:rsidR="00BB4C15">
        <w:t xml:space="preserve">and </w:t>
      </w:r>
      <w:ins w:id="87" w:author="Gordon Lee" w:date="2016-10-29T21:36:00Z">
        <w:r w:rsidR="00EE6CA3">
          <w:t xml:space="preserve">it </w:t>
        </w:r>
      </w:ins>
      <w:r w:rsidR="00BB4C15">
        <w:t xml:space="preserve">pushed </w:t>
      </w:r>
      <w:r w:rsidR="0039295B">
        <w:t>story</w:t>
      </w:r>
      <w:r w:rsidR="00BB4C15">
        <w:t xml:space="preserve"> narra</w:t>
      </w:r>
      <w:r w:rsidR="008A4274">
        <w:t>tive</w:t>
      </w:r>
      <w:r w:rsidR="00DE7D1B">
        <w:t xml:space="preserve"> to a </w:t>
      </w:r>
      <w:r w:rsidR="005A34C5">
        <w:t>higher</w:t>
      </w:r>
      <w:r w:rsidR="00DE7D1B">
        <w:t xml:space="preserve"> level</w:t>
      </w:r>
      <w:r w:rsidR="0052464D">
        <w:t xml:space="preserve"> with immersing experience</w:t>
      </w:r>
      <w:ins w:id="88" w:author="Gordon Lee" w:date="2016-10-29T21:36:00Z">
        <w:r w:rsidR="00EE6CA3">
          <w:t>s</w:t>
        </w:r>
      </w:ins>
      <w:r w:rsidR="00580D06">
        <w:t>.</w:t>
      </w:r>
      <w:r w:rsidR="002016F5">
        <w:t xml:space="preserve"> </w:t>
      </w:r>
      <w:del w:id="89" w:author="Gordon Lee" w:date="2016-10-29T21:37:00Z">
        <w:r w:rsidR="002016F5" w:rsidDel="0028556A">
          <w:delText>Based on</w:delText>
        </w:r>
      </w:del>
      <w:ins w:id="90" w:author="Gordon Lee" w:date="2016-10-29T21:37:00Z">
        <w:r w:rsidR="0028556A">
          <w:t>From</w:t>
        </w:r>
      </w:ins>
      <w:r w:rsidR="002016F5">
        <w:t xml:space="preserve"> my </w:t>
      </w:r>
      <w:ins w:id="91" w:author="Gordon Lee" w:date="2016-10-29T21:37:00Z">
        <w:r w:rsidR="0028556A">
          <w:t xml:space="preserve">years of </w:t>
        </w:r>
      </w:ins>
      <w:ins w:id="92" w:author="Gordon Lee" w:date="2016-10-29T21:36:00Z">
        <w:r w:rsidR="00EE6CA3">
          <w:t xml:space="preserve">video gaming </w:t>
        </w:r>
      </w:ins>
      <w:r w:rsidR="002016F5">
        <w:t>experience</w:t>
      </w:r>
      <w:del w:id="93" w:author="Gordon Lee" w:date="2016-10-29T21:36:00Z">
        <w:r w:rsidR="002016F5" w:rsidDel="00EE6CA3">
          <w:delText xml:space="preserve"> for video game</w:delText>
        </w:r>
      </w:del>
      <w:r w:rsidR="002016F5">
        <w:t xml:space="preserve">, </w:t>
      </w:r>
      <w:ins w:id="94" w:author="Gordon Lee" w:date="2016-10-29T21:38:00Z">
        <w:r w:rsidR="0028556A">
          <w:t xml:space="preserve">I believe that </w:t>
        </w:r>
      </w:ins>
      <w:r w:rsidR="002016F5">
        <w:t xml:space="preserve">most of contemporary video games </w:t>
      </w:r>
      <w:del w:id="95" w:author="Gordon Lee" w:date="2016-10-29T21:38:00Z">
        <w:r w:rsidR="002016F5" w:rsidDel="0028556A">
          <w:delText xml:space="preserve">has </w:delText>
        </w:r>
      </w:del>
      <w:ins w:id="96" w:author="Gordon Lee" w:date="2016-10-29T21:38:00Z">
        <w:r w:rsidR="0028556A">
          <w:t xml:space="preserve">have </w:t>
        </w:r>
      </w:ins>
      <w:r w:rsidR="002016F5">
        <w:t xml:space="preserve">implemented </w:t>
      </w:r>
      <w:ins w:id="97" w:author="Gordon Lee" w:date="2016-10-29T21:38:00Z">
        <w:r w:rsidR="0028556A">
          <w:t xml:space="preserve">their </w:t>
        </w:r>
      </w:ins>
      <w:r w:rsidR="002016F5">
        <w:t xml:space="preserve">story narrative to support </w:t>
      </w:r>
      <w:del w:id="98" w:author="Gordon Lee" w:date="2016-10-29T21:38:00Z">
        <w:r w:rsidR="002016F5" w:rsidDel="0028556A">
          <w:delText xml:space="preserve">their </w:delText>
        </w:r>
      </w:del>
      <w:ins w:id="99" w:author="Gordon Lee" w:date="2016-10-29T21:38:00Z">
        <w:r w:rsidR="0028556A">
          <w:t xml:space="preserve">some given </w:t>
        </w:r>
      </w:ins>
      <w:r w:rsidR="002016F5">
        <w:t xml:space="preserve">theme and </w:t>
      </w:r>
      <w:ins w:id="100" w:author="Gordon Lee" w:date="2016-10-29T21:38:00Z">
        <w:r w:rsidR="0028556A">
          <w:t xml:space="preserve">they </w:t>
        </w:r>
      </w:ins>
      <w:del w:id="101" w:author="Gordon Lee" w:date="2016-10-29T21:36:00Z">
        <w:r w:rsidR="002016F5" w:rsidDel="00EE6CA3">
          <w:delText>pointed the</w:delText>
        </w:r>
      </w:del>
      <w:ins w:id="102" w:author="Gordon Lee" w:date="2016-10-29T21:36:00Z">
        <w:r w:rsidR="00EE6CA3">
          <w:t xml:space="preserve">provided </w:t>
        </w:r>
      </w:ins>
      <w:ins w:id="103" w:author="Gordon Lee" w:date="2016-10-29T21:37:00Z">
        <w:r w:rsidR="00EE6CA3">
          <w:t xml:space="preserve">specific </w:t>
        </w:r>
      </w:ins>
      <w:del w:id="104" w:author="Gordon Lee" w:date="2016-10-29T21:37:00Z">
        <w:r w:rsidR="002016F5" w:rsidDel="00EE6CA3">
          <w:delText xml:space="preserve"> </w:delText>
        </w:r>
      </w:del>
      <w:r w:rsidR="002016F5">
        <w:t>direction</w:t>
      </w:r>
      <w:ins w:id="105" w:author="Gordon Lee" w:date="2016-10-29T21:37:00Z">
        <w:r w:rsidR="00EE6CA3">
          <w:t>s</w:t>
        </w:r>
      </w:ins>
      <w:r w:rsidR="002016F5">
        <w:t xml:space="preserve"> for </w:t>
      </w:r>
      <w:ins w:id="106" w:author="Gordon Lee" w:date="2016-10-29T21:37:00Z">
        <w:r w:rsidR="00EE6CA3">
          <w:t xml:space="preserve">the </w:t>
        </w:r>
      </w:ins>
      <w:r w:rsidR="002016F5">
        <w:t>player to explore.</w:t>
      </w:r>
      <w:r w:rsidR="00101249">
        <w:t xml:space="preserve"> Interactivity </w:t>
      </w:r>
      <w:r w:rsidR="00C469D2">
        <w:t xml:space="preserve">makes </w:t>
      </w:r>
      <w:del w:id="107" w:author="Gordon Lee" w:date="2016-10-29T21:38:00Z">
        <w:r w:rsidR="00C469D2" w:rsidDel="0028556A">
          <w:delText>the game</w:delText>
        </w:r>
        <w:r w:rsidR="004A01AC" w:rsidDel="0028556A">
          <w:delText xml:space="preserve"> story</w:delText>
        </w:r>
      </w:del>
      <w:ins w:id="108" w:author="Gordon Lee" w:date="2016-10-29T21:38:00Z">
        <w:r w:rsidR="0028556A">
          <w:t>the storytelling more</w:t>
        </w:r>
      </w:ins>
      <w:r w:rsidR="00C469D2">
        <w:t xml:space="preserve"> attractive</w:t>
      </w:r>
      <w:r w:rsidR="004A01AC">
        <w:t xml:space="preserve"> and </w:t>
      </w:r>
      <w:del w:id="109" w:author="Gordon Lee" w:date="2016-10-29T21:39:00Z">
        <w:r w:rsidR="00105B38" w:rsidDel="0028556A">
          <w:delText>brought free-explore to the</w:delText>
        </w:r>
      </w:del>
      <w:ins w:id="110" w:author="Gordon Lee" w:date="2016-10-29T21:39:00Z">
        <w:r w:rsidR="0028556A">
          <w:t>gives the</w:t>
        </w:r>
      </w:ins>
      <w:r w:rsidR="00105B38">
        <w:t xml:space="preserve"> player </w:t>
      </w:r>
      <w:ins w:id="111" w:author="Gordon Lee" w:date="2016-10-29T21:39:00Z">
        <w:r w:rsidR="0028556A">
          <w:t>more freedom to explore</w:t>
        </w:r>
      </w:ins>
      <w:ins w:id="112" w:author="Gordon Lee" w:date="2016-10-29T21:40:00Z">
        <w:r w:rsidR="0028556A">
          <w:t xml:space="preserve"> within the virtual world and “create their own storyline”</w:t>
        </w:r>
      </w:ins>
      <w:del w:id="113" w:author="Gordon Lee" w:date="2016-10-29T21:39:00Z">
        <w:r w:rsidR="00105B38" w:rsidDel="0028556A">
          <w:delText>in the game system</w:delText>
        </w:r>
      </w:del>
      <w:r w:rsidR="00105B38">
        <w:t>.</w:t>
      </w:r>
      <w:r w:rsidR="001E578D">
        <w:t xml:space="preserve"> </w:t>
      </w:r>
      <w:del w:id="114" w:author="Gordon Lee" w:date="2016-10-29T21:41:00Z">
        <w:r w:rsidR="001E578D" w:rsidDel="0028556A">
          <w:delText>Some of</w:delText>
        </w:r>
      </w:del>
      <w:ins w:id="115" w:author="Gordon Lee" w:date="2016-10-29T21:41:00Z">
        <w:r w:rsidR="0028556A">
          <w:t>For example,</w:t>
        </w:r>
      </w:ins>
      <w:r w:rsidR="001E578D">
        <w:t xml:space="preserve"> </w:t>
      </w:r>
      <w:ins w:id="116" w:author="Gordon Lee" w:date="2016-10-29T21:41:00Z">
        <w:r w:rsidR="0028556A">
          <w:t>a number of</w:t>
        </w:r>
      </w:ins>
      <w:ins w:id="117" w:author="Gordon Lee" w:date="2016-10-29T21:40:00Z">
        <w:r w:rsidR="0028556A">
          <w:t xml:space="preserve"> </w:t>
        </w:r>
      </w:ins>
      <w:r w:rsidR="001E578D">
        <w:t>current video g</w:t>
      </w:r>
      <w:r w:rsidR="003D44DD">
        <w:t xml:space="preserve">ames </w:t>
      </w:r>
      <w:ins w:id="118" w:author="Gordon Lee" w:date="2016-10-29T21:40:00Z">
        <w:r w:rsidR="0028556A">
          <w:t xml:space="preserve">on the market </w:t>
        </w:r>
      </w:ins>
      <w:r w:rsidR="003D44DD">
        <w:t xml:space="preserve">have </w:t>
      </w:r>
      <w:r w:rsidR="0030360E" w:rsidRPr="0030360E">
        <w:t>no</w:t>
      </w:r>
      <w:r w:rsidR="00C67E3F">
        <w:t>n-</w:t>
      </w:r>
      <w:r w:rsidR="0030360E" w:rsidRPr="0030360E">
        <w:t>linear</w:t>
      </w:r>
      <w:r w:rsidR="003D44DD">
        <w:t xml:space="preserve"> plots in storytelling</w:t>
      </w:r>
      <w:ins w:id="119" w:author="Gordon Lee" w:date="2016-10-29T21:41:00Z">
        <w:r w:rsidR="0028556A">
          <w:t xml:space="preserve"> and the </w:t>
        </w:r>
      </w:ins>
      <w:del w:id="120" w:author="Gordon Lee" w:date="2016-10-29T21:41:00Z">
        <w:r w:rsidR="00366820" w:rsidDel="0028556A">
          <w:delText>. The end or result</w:delText>
        </w:r>
      </w:del>
      <w:ins w:id="121" w:author="Gordon Lee" w:date="2016-10-29T21:41:00Z">
        <w:r w:rsidR="0028556A">
          <w:t>ending</w:t>
        </w:r>
      </w:ins>
      <w:r w:rsidR="00366820">
        <w:t xml:space="preserve"> of the story is based on player’s </w:t>
      </w:r>
      <w:r w:rsidR="00575D8C">
        <w:t>choice</w:t>
      </w:r>
      <w:ins w:id="122" w:author="Gordon Lee" w:date="2016-10-29T21:41:00Z">
        <w:r w:rsidR="0028556A">
          <w:t>s</w:t>
        </w:r>
      </w:ins>
      <w:r w:rsidR="00A6700E">
        <w:t xml:space="preserve"> and decision</w:t>
      </w:r>
      <w:ins w:id="123" w:author="Gordon Lee" w:date="2016-10-29T21:42:00Z">
        <w:r w:rsidR="0028556A">
          <w:t>s</w:t>
        </w:r>
      </w:ins>
      <w:r w:rsidR="00866517">
        <w:t>.</w:t>
      </w:r>
      <w:r w:rsidR="00A6700E">
        <w:t xml:space="preserve"> </w:t>
      </w:r>
      <w:r w:rsidR="0030360E">
        <w:t>Video game</w:t>
      </w:r>
      <w:ins w:id="124" w:author="Gordon Lee" w:date="2016-10-29T21:42:00Z">
        <w:r w:rsidR="0028556A">
          <w:t>s</w:t>
        </w:r>
      </w:ins>
      <w:r w:rsidR="0030360E">
        <w:t xml:space="preserve"> </w:t>
      </w:r>
      <w:del w:id="125" w:author="Gordon Lee" w:date="2016-10-29T21:42:00Z">
        <w:r w:rsidR="0030360E" w:rsidDel="0028556A">
          <w:delText xml:space="preserve">is </w:delText>
        </w:r>
      </w:del>
      <w:ins w:id="126" w:author="Gordon Lee" w:date="2016-10-29T21:42:00Z">
        <w:r w:rsidR="0028556A">
          <w:t xml:space="preserve">are </w:t>
        </w:r>
      </w:ins>
      <w:r w:rsidR="0030360E">
        <w:t>similar to TV</w:t>
      </w:r>
      <w:ins w:id="127" w:author="Gordon Lee" w:date="2016-10-29T21:42:00Z">
        <w:r w:rsidR="0028556A">
          <w:t xml:space="preserve"> shows</w:t>
        </w:r>
      </w:ins>
      <w:r w:rsidR="0030360E">
        <w:t xml:space="preserve">, broadcasts, </w:t>
      </w:r>
      <w:ins w:id="128" w:author="Gordon Lee" w:date="2016-10-29T21:42:00Z">
        <w:r w:rsidR="0028556A">
          <w:t xml:space="preserve">magazines </w:t>
        </w:r>
      </w:ins>
      <w:r w:rsidR="0030360E">
        <w:t xml:space="preserve">and </w:t>
      </w:r>
      <w:ins w:id="129" w:author="Gordon Lee" w:date="2016-10-29T21:42:00Z">
        <w:r w:rsidR="0028556A">
          <w:t>news</w:t>
        </w:r>
      </w:ins>
      <w:r w:rsidR="0030360E">
        <w:t>paper</w:t>
      </w:r>
      <w:ins w:id="130" w:author="Gordon Lee" w:date="2016-10-29T21:42:00Z">
        <w:r w:rsidR="0028556A">
          <w:t>s</w:t>
        </w:r>
      </w:ins>
      <w:r w:rsidR="007A591F">
        <w:t>. T</w:t>
      </w:r>
      <w:r w:rsidR="0030360E">
        <w:t xml:space="preserve">hey are mediums for storytelling. </w:t>
      </w:r>
      <w:del w:id="131" w:author="Gordon Lee" w:date="2016-10-29T21:42:00Z">
        <w:r w:rsidR="0030360E" w:rsidDel="0028556A">
          <w:delText xml:space="preserve">But </w:delText>
        </w:r>
      </w:del>
      <w:ins w:id="132" w:author="Gordon Lee" w:date="2016-10-29T21:42:00Z">
        <w:r w:rsidR="0028556A">
          <w:t xml:space="preserve">However </w:t>
        </w:r>
      </w:ins>
      <w:r w:rsidR="00F313F1">
        <w:t>video game is not as same as</w:t>
      </w:r>
      <w:r w:rsidR="007405C1">
        <w:t xml:space="preserve"> traditional mediums </w:t>
      </w:r>
      <w:ins w:id="133" w:author="Gordon Lee" w:date="2016-10-29T21:43:00Z">
        <w:r w:rsidR="0028556A">
          <w:t xml:space="preserve">that tend to </w:t>
        </w:r>
      </w:ins>
      <w:del w:id="134" w:author="Gordon Lee" w:date="2016-10-29T21:43:00Z">
        <w:r w:rsidR="007405C1" w:rsidDel="0028556A">
          <w:delText xml:space="preserve">conduct </w:delText>
        </w:r>
      </w:del>
      <w:ins w:id="135" w:author="Gordon Lee" w:date="2016-10-29T21:43:00Z">
        <w:r w:rsidR="0028556A">
          <w:t xml:space="preserve">tell a </w:t>
        </w:r>
      </w:ins>
      <w:r w:rsidR="007405C1">
        <w:t xml:space="preserve">linear story, </w:t>
      </w:r>
      <w:ins w:id="136" w:author="Gordon Lee" w:date="2016-10-29T21:43:00Z">
        <w:r w:rsidR="0028556A">
          <w:t>video games</w:t>
        </w:r>
      </w:ins>
      <w:del w:id="137" w:author="Gordon Lee" w:date="2016-10-29T21:43:00Z">
        <w:r w:rsidR="001A584A" w:rsidDel="0028556A">
          <w:delText>it</w:delText>
        </w:r>
      </w:del>
      <w:r w:rsidR="001A584A">
        <w:t xml:space="preserve"> </w:t>
      </w:r>
      <w:r w:rsidR="007405C1">
        <w:t>immerse</w:t>
      </w:r>
      <w:ins w:id="138" w:author="Gordon Lee" w:date="2016-10-29T21:43:00Z">
        <w:r w:rsidR="0028556A">
          <w:t xml:space="preserve"> the</w:t>
        </w:r>
      </w:ins>
      <w:del w:id="139" w:author="Gordon Lee" w:date="2016-10-29T21:43:00Z">
        <w:r w:rsidR="007405C1" w:rsidDel="0028556A">
          <w:delText>s</w:delText>
        </w:r>
      </w:del>
      <w:r w:rsidR="007405C1">
        <w:t xml:space="preserve"> player with interactivity and </w:t>
      </w:r>
      <w:ins w:id="140" w:author="Gordon Lee" w:date="2016-10-29T21:43:00Z">
        <w:r w:rsidR="0028556A">
          <w:t xml:space="preserve">a </w:t>
        </w:r>
      </w:ins>
      <w:r w:rsidR="007405C1">
        <w:t>non-linear story</w:t>
      </w:r>
      <w:r w:rsidR="007E5F9B">
        <w:t>.</w:t>
      </w:r>
    </w:p>
    <w:p w14:paraId="6188B58F" w14:textId="77777777" w:rsidR="00C723C6" w:rsidRDefault="00C723C6"/>
    <w:p w14:paraId="54AA10E1" w14:textId="5337518A" w:rsidR="00C723C6" w:rsidRDefault="004044A1">
      <w:r w:rsidRPr="008109B8">
        <w:rPr>
          <w:rFonts w:ascii="Times New Roman" w:hAnsi="Times New Roman" w:cs="Times New Roman"/>
          <w:i/>
        </w:rPr>
        <w:t>Stacking</w:t>
      </w:r>
      <w:r>
        <w:rPr>
          <w:rFonts w:hint="eastAsia"/>
        </w:rPr>
        <w:t xml:space="preserve"> is a puzzle adventure game.</w:t>
      </w:r>
      <w:r w:rsidR="008F1B4F">
        <w:t xml:space="preserve"> The game uses </w:t>
      </w:r>
      <w:proofErr w:type="spellStart"/>
      <w:r w:rsidR="008F1B4F" w:rsidRPr="00545484">
        <w:t>Matryoshka</w:t>
      </w:r>
      <w:proofErr w:type="spellEnd"/>
      <w:r w:rsidR="008F1B4F" w:rsidRPr="00545484">
        <w:t xml:space="preserve"> doll</w:t>
      </w:r>
      <w:ins w:id="141" w:author="Gordon Lee" w:date="2016-10-29T21:44:00Z">
        <w:r w:rsidR="0028556A">
          <w:t>s</w:t>
        </w:r>
      </w:ins>
      <w:r w:rsidR="00B13FC7">
        <w:t xml:space="preserve"> as characters and narrates sto</w:t>
      </w:r>
      <w:r w:rsidR="00747914">
        <w:t>ries with puzzle solving, NPC</w:t>
      </w:r>
      <w:r w:rsidR="00F726E2">
        <w:t>s</w:t>
      </w:r>
      <w:r w:rsidR="0002569B">
        <w:t>’</w:t>
      </w:r>
      <w:r w:rsidR="00747914">
        <w:t xml:space="preserve"> conversations</w:t>
      </w:r>
      <w:r w:rsidR="000F484C">
        <w:t>, open world</w:t>
      </w:r>
      <w:r w:rsidR="00C13640">
        <w:t xml:space="preserve"> exploring</w:t>
      </w:r>
      <w:r w:rsidR="002B1792">
        <w:t xml:space="preserve"> and </w:t>
      </w:r>
      <w:r w:rsidR="006B3934">
        <w:t>silent film style</w:t>
      </w:r>
      <w:r w:rsidR="00247315">
        <w:t xml:space="preserve"> scene cuts</w:t>
      </w:r>
      <w:r w:rsidR="00FC7609">
        <w:t>.</w:t>
      </w:r>
      <w:r w:rsidR="00E15CCB">
        <w:t xml:space="preserve"> </w:t>
      </w:r>
      <w:del w:id="142" w:author="Gordon Lee" w:date="2016-10-29T21:44:00Z">
        <w:r w:rsidR="00E15CCB" w:rsidDel="0028556A">
          <w:delText>The game story is talking</w:delText>
        </w:r>
        <w:r w:rsidR="00E44D94" w:rsidDel="0028556A">
          <w:delText xml:space="preserve"> about</w:delText>
        </w:r>
      </w:del>
      <w:ins w:id="143" w:author="Gordon Lee" w:date="2016-10-29T21:44:00Z">
        <w:r w:rsidR="0028556A">
          <w:t>The storyline of the game is centered around the main chara</w:t>
        </w:r>
      </w:ins>
      <w:ins w:id="144" w:author="Gordon Lee" w:date="2016-10-30T19:45:00Z">
        <w:r w:rsidR="000730E6">
          <w:t>c</w:t>
        </w:r>
      </w:ins>
      <w:ins w:id="145" w:author="Gordon Lee" w:date="2016-10-29T21:44:00Z">
        <w:r w:rsidR="0028556A">
          <w:t>ter,</w:t>
        </w:r>
      </w:ins>
      <w:r w:rsidR="00E44D94">
        <w:t xml:space="preserve"> Charlie Blackmore</w:t>
      </w:r>
      <w:ins w:id="146" w:author="Gordon Lee" w:date="2016-10-29T21:45:00Z">
        <w:r w:rsidR="0028556A">
          <w:t>,</w:t>
        </w:r>
      </w:ins>
      <w:r w:rsidR="00E44D94">
        <w:t xml:space="preserve"> </w:t>
      </w:r>
      <w:ins w:id="147" w:author="Gordon Lee" w:date="2016-10-29T21:45:00Z">
        <w:r w:rsidR="0028556A">
          <w:t xml:space="preserve">the youngest boy in the family, </w:t>
        </w:r>
      </w:ins>
      <w:r w:rsidR="00E44D94">
        <w:t xml:space="preserve">who </w:t>
      </w:r>
      <w:del w:id="148" w:author="Gordon Lee" w:date="2016-10-29T21:45:00Z">
        <w:r w:rsidR="00E44D94" w:rsidDel="0028556A">
          <w:delText xml:space="preserve">rescues </w:delText>
        </w:r>
      </w:del>
      <w:ins w:id="149" w:author="Gordon Lee" w:date="2016-10-29T21:45:00Z">
        <w:r w:rsidR="0028556A">
          <w:t xml:space="preserve">is on a mission to rescue </w:t>
        </w:r>
      </w:ins>
      <w:r w:rsidR="00E44D94">
        <w:t xml:space="preserve">his siblings from the </w:t>
      </w:r>
      <w:r w:rsidR="00E44D94" w:rsidRPr="00E44D94">
        <w:t>antagonist</w:t>
      </w:r>
      <w:r w:rsidR="00E44D94">
        <w:t>, Baron.</w:t>
      </w:r>
      <w:r w:rsidR="00580EF9">
        <w:t xml:space="preserve"> In the game, </w:t>
      </w:r>
      <w:ins w:id="150" w:author="Gordon Lee" w:date="2016-10-29T21:46:00Z">
        <w:r w:rsidR="0028556A">
          <w:t xml:space="preserve">the </w:t>
        </w:r>
      </w:ins>
      <w:r w:rsidR="00580EF9">
        <w:t xml:space="preserve">player acts as Charlie </w:t>
      </w:r>
      <w:del w:id="151" w:author="Gordon Lee" w:date="2016-10-29T21:46:00Z">
        <w:r w:rsidR="00580EF9" w:rsidDel="0028556A">
          <w:delText xml:space="preserve">that </w:delText>
        </w:r>
      </w:del>
      <w:ins w:id="152" w:author="Gordon Lee" w:date="2016-10-29T21:46:00Z">
        <w:r w:rsidR="0028556A">
          <w:t xml:space="preserve">who </w:t>
        </w:r>
      </w:ins>
      <w:r w:rsidR="00580EF9">
        <w:t>is the smallest doll.</w:t>
      </w:r>
      <w:r w:rsidR="00147125">
        <w:t xml:space="preserve"> Charlie has </w:t>
      </w:r>
      <w:del w:id="153" w:author="Gordon Lee" w:date="2016-10-29T21:46:00Z">
        <w:r w:rsidR="00147125" w:rsidDel="0028556A">
          <w:delText xml:space="preserve">abilities </w:delText>
        </w:r>
      </w:del>
      <w:ins w:id="154" w:author="Gordon Lee" w:date="2016-10-29T21:46:00Z">
        <w:r w:rsidR="0028556A">
          <w:t xml:space="preserve">the ability </w:t>
        </w:r>
      </w:ins>
      <w:r w:rsidR="00147125">
        <w:t xml:space="preserve">to jump in and out </w:t>
      </w:r>
      <w:ins w:id="155" w:author="Gordon Lee" w:date="2016-10-29T21:46:00Z">
        <w:r w:rsidR="0028556A">
          <w:t xml:space="preserve">of </w:t>
        </w:r>
      </w:ins>
      <w:r w:rsidR="00147125">
        <w:t xml:space="preserve">a bigger doll </w:t>
      </w:r>
      <w:ins w:id="156" w:author="Gordon Lee" w:date="2016-10-29T21:47:00Z">
        <w:r w:rsidR="0028556A">
          <w:t xml:space="preserve">(Charlie can only </w:t>
        </w:r>
        <w:r w:rsidR="00E03DB3">
          <w:t xml:space="preserve">jump into a doll that is “one size” bigger than the size of his current doll) </w:t>
        </w:r>
      </w:ins>
      <w:r w:rsidR="00147125">
        <w:t xml:space="preserve">to </w:t>
      </w:r>
      <w:r w:rsidR="00147125" w:rsidRPr="00147125">
        <w:t xml:space="preserve">acquire </w:t>
      </w:r>
      <w:del w:id="157" w:author="Gordon Lee" w:date="2016-10-29T21:46:00Z">
        <w:r w:rsidR="00147125" w:rsidDel="0028556A">
          <w:delText xml:space="preserve">its </w:delText>
        </w:r>
      </w:del>
      <w:ins w:id="158" w:author="Gordon Lee" w:date="2016-10-29T21:46:00Z">
        <w:r w:rsidR="0028556A">
          <w:t xml:space="preserve">that doll’s </w:t>
        </w:r>
      </w:ins>
      <w:r w:rsidR="00147125">
        <w:t>abilities</w:t>
      </w:r>
      <w:ins w:id="159" w:author="Gordon Lee" w:date="2016-10-29T21:46:00Z">
        <w:r w:rsidR="0028556A">
          <w:t xml:space="preserve">. And Charlie then uses the acquired abilities </w:t>
        </w:r>
      </w:ins>
      <w:del w:id="160" w:author="Gordon Lee" w:date="2016-10-29T21:46:00Z">
        <w:r w:rsidR="00147125" w:rsidDel="0028556A">
          <w:delText xml:space="preserve"> </w:delText>
        </w:r>
      </w:del>
      <w:r w:rsidR="00147125">
        <w:t>for puzzle solving or interacting with other dolls</w:t>
      </w:r>
      <w:r w:rsidR="002D404A">
        <w:t>. The game is full of puzzles and challenges. One puzzle may has more than one solution</w:t>
      </w:r>
      <w:del w:id="161" w:author="Gordon Lee" w:date="2016-10-29T21:47:00Z">
        <w:r w:rsidR="002D404A" w:rsidDel="0028556A">
          <w:delText>s</w:delText>
        </w:r>
      </w:del>
      <w:r w:rsidR="002D404A">
        <w:t xml:space="preserve"> or embedded with other </w:t>
      </w:r>
      <w:del w:id="162" w:author="Gordon Lee" w:date="2016-10-29T21:47:00Z">
        <w:r w:rsidR="002D404A" w:rsidDel="0028556A">
          <w:delText xml:space="preserve">relative </w:delText>
        </w:r>
      </w:del>
      <w:ins w:id="163" w:author="Gordon Lee" w:date="2016-10-29T21:47:00Z">
        <w:r w:rsidR="0028556A">
          <w:t xml:space="preserve">related </w:t>
        </w:r>
      </w:ins>
      <w:r w:rsidR="002D404A">
        <w:t>puzzles.</w:t>
      </w:r>
      <w:r w:rsidR="00C7672A">
        <w:t xml:space="preserve"> </w:t>
      </w:r>
      <w:ins w:id="164" w:author="Gordon Lee" w:date="2016-10-29T21:48:00Z">
        <w:r w:rsidR="00E03DB3">
          <w:t>The p</w:t>
        </w:r>
      </w:ins>
      <w:del w:id="165" w:author="Gordon Lee" w:date="2016-10-29T21:48:00Z">
        <w:r w:rsidR="00C7672A" w:rsidDel="00E03DB3">
          <w:delText>P</w:delText>
        </w:r>
      </w:del>
      <w:r w:rsidR="00C7672A">
        <w:t>layer</w:t>
      </w:r>
      <w:r w:rsidR="00EC195B">
        <w:t xml:space="preserve"> can choose </w:t>
      </w:r>
      <w:r w:rsidR="00EC195B">
        <w:lastRenderedPageBreak/>
        <w:t xml:space="preserve">either </w:t>
      </w:r>
      <w:del w:id="166" w:author="Gordon Lee" w:date="2016-10-29T21:48:00Z">
        <w:r w:rsidR="00EC195B" w:rsidDel="00E03DB3">
          <w:delText xml:space="preserve">following </w:delText>
        </w:r>
      </w:del>
      <w:ins w:id="167" w:author="Gordon Lee" w:date="2016-10-29T21:48:00Z">
        <w:r w:rsidR="00E03DB3">
          <w:t xml:space="preserve">to follow </w:t>
        </w:r>
      </w:ins>
      <w:r w:rsidR="00EC195B">
        <w:t>the main story</w:t>
      </w:r>
      <w:ins w:id="168" w:author="Gordon Lee" w:date="2016-10-29T21:48:00Z">
        <w:r w:rsidR="00E03DB3">
          <w:t>line</w:t>
        </w:r>
      </w:ins>
      <w:r w:rsidR="00EC195B">
        <w:t xml:space="preserve"> or </w:t>
      </w:r>
      <w:del w:id="169" w:author="Gordon Lee" w:date="2016-10-29T21:48:00Z">
        <w:r w:rsidR="00EC195B" w:rsidDel="00E03DB3">
          <w:delText xml:space="preserve">having </w:delText>
        </w:r>
      </w:del>
      <w:ins w:id="170" w:author="Gordon Lee" w:date="2016-10-29T21:48:00Z">
        <w:r w:rsidR="00E03DB3">
          <w:t xml:space="preserve">the player also has the </w:t>
        </w:r>
      </w:ins>
      <w:r w:rsidR="00EC195B">
        <w:t xml:space="preserve">freedom to explore </w:t>
      </w:r>
      <w:ins w:id="171" w:author="Gordon Lee" w:date="2016-10-29T21:49:00Z">
        <w:r w:rsidR="00E03DB3">
          <w:t xml:space="preserve">around </w:t>
        </w:r>
      </w:ins>
      <w:r w:rsidR="00EC195B">
        <w:t>the entire game world</w:t>
      </w:r>
      <w:r w:rsidR="00FF0966">
        <w:t xml:space="preserve">, </w:t>
      </w:r>
      <w:del w:id="172" w:author="Gordon Lee" w:date="2016-10-29T21:49:00Z">
        <w:r w:rsidR="00FF0966" w:rsidDel="00E03DB3">
          <w:delText xml:space="preserve">engage </w:delText>
        </w:r>
      </w:del>
      <w:ins w:id="173" w:author="Gordon Lee" w:date="2016-10-29T21:49:00Z">
        <w:r w:rsidR="00E03DB3">
          <w:t xml:space="preserve">take on </w:t>
        </w:r>
      </w:ins>
      <w:r w:rsidR="00FF0966">
        <w:t xml:space="preserve">challenges, collect objects and </w:t>
      </w:r>
      <w:del w:id="174" w:author="Gordon Lee" w:date="2016-10-29T21:49:00Z">
        <w:r w:rsidR="00FF0966" w:rsidDel="00E03DB3">
          <w:delText xml:space="preserve">evolve </w:delText>
        </w:r>
      </w:del>
      <w:ins w:id="175" w:author="Gordon Lee" w:date="2016-10-29T21:49:00Z">
        <w:r w:rsidR="00E03DB3">
          <w:t xml:space="preserve">acquire new </w:t>
        </w:r>
      </w:ins>
      <w:r w:rsidR="00FF0966">
        <w:t>abilities.</w:t>
      </w:r>
    </w:p>
    <w:p w14:paraId="1B567117" w14:textId="77777777" w:rsidR="00902834" w:rsidRDefault="00902834"/>
    <w:p w14:paraId="5E3D41AA" w14:textId="142750B4" w:rsidR="00FC3E64" w:rsidRDefault="00D76E77">
      <w:r>
        <w:t xml:space="preserve">The </w:t>
      </w:r>
      <w:del w:id="176" w:author="Gordon Lee" w:date="2016-10-29T21:49:00Z">
        <w:r w:rsidDel="00E03DB3">
          <w:delText>game story is set in</w:delText>
        </w:r>
      </w:del>
      <w:ins w:id="177" w:author="Gordon Lee" w:date="2016-10-29T21:49:00Z">
        <w:r w:rsidR="00E03DB3">
          <w:t>timeline of the story is set in the</w:t>
        </w:r>
      </w:ins>
      <w:r>
        <w:t xml:space="preserve"> </w:t>
      </w:r>
      <w:r w:rsidR="005003C0" w:rsidRPr="005003C0">
        <w:t>industrial</w:t>
      </w:r>
      <w:r w:rsidR="007A6E20">
        <w:t xml:space="preserve"> </w:t>
      </w:r>
      <w:r>
        <w:t>age</w:t>
      </w:r>
      <w:r w:rsidR="00515704">
        <w:t xml:space="preserve">. </w:t>
      </w:r>
      <w:ins w:id="178" w:author="Gordon Lee" w:date="2016-10-29T21:50:00Z">
        <w:r w:rsidR="00E03DB3">
          <w:t>“</w:t>
        </w:r>
      </w:ins>
      <w:r w:rsidR="00515704">
        <w:t>Baron</w:t>
      </w:r>
      <w:ins w:id="179" w:author="Gordon Lee" w:date="2016-10-29T21:50:00Z">
        <w:r w:rsidR="00E03DB3">
          <w:t>”</w:t>
        </w:r>
      </w:ins>
      <w:r w:rsidR="00515704">
        <w:t xml:space="preserve"> </w:t>
      </w:r>
      <w:r w:rsidR="008D3FC7">
        <w:t>is</w:t>
      </w:r>
      <w:r w:rsidR="00A042FC">
        <w:t xml:space="preserve"> </w:t>
      </w:r>
      <w:r w:rsidR="005F3B05">
        <w:t>an evil industrialist who forces</w:t>
      </w:r>
      <w:r w:rsidR="00A042FC">
        <w:t xml:space="preserve"> children to work</w:t>
      </w:r>
      <w:ins w:id="180" w:author="Gordon Lee" w:date="2016-10-29T21:50:00Z">
        <w:r w:rsidR="00E03DB3">
          <w:t xml:space="preserve"> for him (child labor)</w:t>
        </w:r>
      </w:ins>
      <w:r w:rsidR="00A042FC">
        <w:t xml:space="preserve">. </w:t>
      </w:r>
      <w:ins w:id="181" w:author="Gordon Lee" w:date="2016-10-29T21:50:00Z">
        <w:r w:rsidR="00E03DB3">
          <w:t xml:space="preserve">With </w:t>
        </w:r>
      </w:ins>
      <w:r w:rsidR="009D7FD3">
        <w:t xml:space="preserve">Mr. </w:t>
      </w:r>
      <w:r w:rsidR="00A042FC">
        <w:t>Blackmore</w:t>
      </w:r>
      <w:ins w:id="182" w:author="Gordon Lee" w:date="2016-10-29T21:50:00Z">
        <w:r w:rsidR="00E03DB3">
          <w:t>’s</w:t>
        </w:r>
      </w:ins>
      <w:r w:rsidR="00D84712">
        <w:t xml:space="preserve"> </w:t>
      </w:r>
      <w:r w:rsidR="000E0F64">
        <w:t>mysterious</w:t>
      </w:r>
      <w:r w:rsidR="000E0F64" w:rsidRPr="000E0F64">
        <w:t xml:space="preserve"> </w:t>
      </w:r>
      <w:r w:rsidR="009D7FD3" w:rsidRPr="009D7FD3">
        <w:t>disappearance</w:t>
      </w:r>
      <w:r w:rsidR="009D7FD3">
        <w:t xml:space="preserve"> </w:t>
      </w:r>
      <w:del w:id="183" w:author="Gordon Lee" w:date="2016-10-29T21:50:00Z">
        <w:r w:rsidR="009D7FD3" w:rsidDel="00E03DB3">
          <w:delText xml:space="preserve">and </w:delText>
        </w:r>
        <w:r w:rsidR="00D84712" w:rsidDel="00E03DB3">
          <w:delText>the</w:delText>
        </w:r>
      </w:del>
      <w:ins w:id="184" w:author="Gordon Lee" w:date="2016-10-29T21:50:00Z">
        <w:r w:rsidR="00E03DB3">
          <w:t>and the amount of</w:t>
        </w:r>
      </w:ins>
      <w:r w:rsidR="00D84712">
        <w:t xml:space="preserve"> </w:t>
      </w:r>
      <w:r w:rsidR="009D7FD3">
        <w:t>heavy debt</w:t>
      </w:r>
      <w:ins w:id="185" w:author="Gordon Lee" w:date="2016-10-29T21:51:00Z">
        <w:r w:rsidR="00E03DB3">
          <w:t xml:space="preserve">, the </w:t>
        </w:r>
      </w:ins>
      <w:del w:id="186" w:author="Gordon Lee" w:date="2016-10-29T21:51:00Z">
        <w:r w:rsidR="009D7FD3" w:rsidDel="00E03DB3">
          <w:delText xml:space="preserve"> brought significant influence to </w:delText>
        </w:r>
        <w:r w:rsidR="003B6A53" w:rsidDel="00E03DB3">
          <w:delText xml:space="preserve">the </w:delText>
        </w:r>
      </w:del>
      <w:r w:rsidR="009D7FD3">
        <w:t>Blackmore family</w:t>
      </w:r>
      <w:ins w:id="187" w:author="Gordon Lee" w:date="2016-10-29T21:51:00Z">
        <w:r w:rsidR="00E03DB3">
          <w:t xml:space="preserve"> faces significant difficulties</w:t>
        </w:r>
      </w:ins>
      <w:r w:rsidR="009D7FD3">
        <w:t xml:space="preserve">. </w:t>
      </w:r>
      <w:r w:rsidR="00FC3E64">
        <w:t>The entire</w:t>
      </w:r>
      <w:r w:rsidR="00FC3E64">
        <w:rPr>
          <w:rFonts w:hint="eastAsia"/>
        </w:rPr>
        <w:t xml:space="preserve"> </w:t>
      </w:r>
      <w:r w:rsidR="00207027">
        <w:t>family ha</w:t>
      </w:r>
      <w:r w:rsidR="00B9157A">
        <w:t>s</w:t>
      </w:r>
      <w:r w:rsidR="00FC3E64">
        <w:t xml:space="preserve"> to</w:t>
      </w:r>
      <w:r w:rsidR="00D14B01">
        <w:t xml:space="preserve"> </w:t>
      </w:r>
      <w:ins w:id="188" w:author="Gordon Lee" w:date="2016-10-29T21:51:00Z">
        <w:r w:rsidR="00E03DB3">
          <w:t xml:space="preserve">go to </w:t>
        </w:r>
      </w:ins>
      <w:r w:rsidR="00D14B01">
        <w:t>work with exception of Char</w:t>
      </w:r>
      <w:r w:rsidR="00BD5BFD">
        <w:t xml:space="preserve">lie who </w:t>
      </w:r>
      <w:r w:rsidR="008B52D0">
        <w:t>is</w:t>
      </w:r>
      <w:r w:rsidR="00FC3E64">
        <w:t xml:space="preserve"> the youngest child of </w:t>
      </w:r>
      <w:r w:rsidR="003B6A53">
        <w:t xml:space="preserve">the </w:t>
      </w:r>
      <w:r w:rsidR="00FC3E64">
        <w:t>Blackmore.</w:t>
      </w:r>
      <w:r w:rsidR="00515704">
        <w:t xml:space="preserve"> Charlie </w:t>
      </w:r>
      <w:r w:rsidR="00CC1484">
        <w:t>finally realize</w:t>
      </w:r>
      <w:ins w:id="189" w:author="Gordon Lee" w:date="2016-10-29T21:52:00Z">
        <w:r w:rsidR="00E03DB3">
          <w:t>d</w:t>
        </w:r>
      </w:ins>
      <w:del w:id="190" w:author="Gordon Lee" w:date="2016-10-29T21:52:00Z">
        <w:r w:rsidR="00CC1484" w:rsidDel="00E03DB3">
          <w:delText>s</w:delText>
        </w:r>
      </w:del>
      <w:r w:rsidR="00CC1484">
        <w:t xml:space="preserve"> that </w:t>
      </w:r>
      <w:r w:rsidR="003824F0">
        <w:t xml:space="preserve">his siblings lost their freedom and have become </w:t>
      </w:r>
      <w:del w:id="191" w:author="Gordon Lee" w:date="2016-10-29T21:52:00Z">
        <w:r w:rsidR="003824F0" w:rsidDel="00E03DB3">
          <w:delText xml:space="preserve">to </w:delText>
        </w:r>
      </w:del>
      <w:r w:rsidR="003824F0">
        <w:t>slaves.</w:t>
      </w:r>
      <w:r w:rsidR="00C76A06">
        <w:t xml:space="preserve"> </w:t>
      </w:r>
      <w:r w:rsidR="0031083D">
        <w:t>Charlie decide</w:t>
      </w:r>
      <w:ins w:id="192" w:author="Gordon Lee" w:date="2016-10-29T21:52:00Z">
        <w:r w:rsidR="00E03DB3">
          <w:t>d</w:t>
        </w:r>
      </w:ins>
      <w:del w:id="193" w:author="Gordon Lee" w:date="2016-10-29T21:52:00Z">
        <w:r w:rsidR="0031083D" w:rsidDel="00E03DB3">
          <w:delText>s</w:delText>
        </w:r>
      </w:del>
      <w:r w:rsidR="0031083D">
        <w:t xml:space="preserve"> to rescue his </w:t>
      </w:r>
      <w:r w:rsidR="00FE074A">
        <w:t xml:space="preserve">siblings </w:t>
      </w:r>
      <w:del w:id="194" w:author="Gordon Lee" w:date="2016-10-29T21:52:00Z">
        <w:r w:rsidR="00FE074A" w:rsidDel="00E03DB3">
          <w:delText xml:space="preserve">and </w:delText>
        </w:r>
      </w:del>
      <w:ins w:id="195" w:author="Gordon Lee" w:date="2016-10-29T21:52:00Z">
        <w:r w:rsidR="00E03DB3">
          <w:t>so they can have family reunion</w:t>
        </w:r>
      </w:ins>
      <w:del w:id="196" w:author="Gordon Lee" w:date="2016-10-29T21:52:00Z">
        <w:r w:rsidR="00FE074A" w:rsidDel="00E03DB3">
          <w:delText>reunion his family, so that his</w:delText>
        </w:r>
      </w:del>
      <w:ins w:id="197" w:author="Gordon Lee" w:date="2016-10-29T21:52:00Z">
        <w:r w:rsidR="00E03DB3">
          <w:t>. Charlie</w:t>
        </w:r>
      </w:ins>
      <w:r w:rsidR="00FE074A">
        <w:t xml:space="preserve"> </w:t>
      </w:r>
      <w:del w:id="198" w:author="Gordon Lee" w:date="2016-10-29T21:53:00Z">
        <w:r w:rsidR="00FE074A" w:rsidDel="00E03DB3">
          <w:delText>steps onto his</w:delText>
        </w:r>
      </w:del>
      <w:ins w:id="199" w:author="Gordon Lee" w:date="2016-10-29T21:53:00Z">
        <w:r w:rsidR="00E03DB3">
          <w:t>started his</w:t>
        </w:r>
      </w:ins>
      <w:r w:rsidR="00FE074A">
        <w:t xml:space="preserve"> journey and </w:t>
      </w:r>
      <w:ins w:id="200" w:author="Gordon Lee" w:date="2016-10-29T21:53:00Z">
        <w:r w:rsidR="00E03DB3">
          <w:t xml:space="preserve">thus </w:t>
        </w:r>
      </w:ins>
      <w:del w:id="201" w:author="Gordon Lee" w:date="2016-10-29T21:53:00Z">
        <w:r w:rsidR="00FE074A" w:rsidDel="00E03DB3">
          <w:delText xml:space="preserve">begins </w:delText>
        </w:r>
      </w:del>
      <w:ins w:id="202" w:author="Gordon Lee" w:date="2016-10-29T21:53:00Z">
        <w:r w:rsidR="00E03DB3">
          <w:t xml:space="preserve">began </w:t>
        </w:r>
      </w:ins>
      <w:r w:rsidR="00FE074A">
        <w:t>his adventure.</w:t>
      </w:r>
      <w:r w:rsidR="00B15B96">
        <w:t xml:space="preserve"> </w:t>
      </w:r>
      <w:ins w:id="203" w:author="Gordon Lee" w:date="2016-10-29T21:54:00Z">
        <w:r w:rsidR="00424108">
          <w:t>The p</w:t>
        </w:r>
      </w:ins>
      <w:del w:id="204" w:author="Gordon Lee" w:date="2016-10-29T21:54:00Z">
        <w:r w:rsidR="008976CD" w:rsidDel="00424108">
          <w:delText>P</w:delText>
        </w:r>
      </w:del>
      <w:r w:rsidR="008976CD">
        <w:t xml:space="preserve">layer acts as Charlie Blackmore who is the smallest doll. Charlie has </w:t>
      </w:r>
      <w:ins w:id="205" w:author="Gordon Lee" w:date="2016-10-29T21:54:00Z">
        <w:r w:rsidR="00424108">
          <w:t xml:space="preserve">the </w:t>
        </w:r>
      </w:ins>
      <w:r w:rsidR="008976CD">
        <w:t xml:space="preserve">ability to stack into a one size bigger doll if </w:t>
      </w:r>
      <w:del w:id="206" w:author="Gordon Lee" w:date="2016-10-29T21:54:00Z">
        <w:r w:rsidR="00C40553" w:rsidDel="00424108">
          <w:delText>it is</w:delText>
        </w:r>
      </w:del>
      <w:ins w:id="207" w:author="Gordon Lee" w:date="2016-10-29T21:54:00Z">
        <w:r w:rsidR="00424108">
          <w:t>that doll is</w:t>
        </w:r>
      </w:ins>
      <w:r w:rsidR="00C40553">
        <w:t xml:space="preserve"> not </w:t>
      </w:r>
      <w:r w:rsidR="0079345F">
        <w:t xml:space="preserve">staring </w:t>
      </w:r>
      <w:r w:rsidR="00E459C3">
        <w:t xml:space="preserve">at him, and </w:t>
      </w:r>
      <w:ins w:id="208" w:author="Gordon Lee" w:date="2016-10-29T21:54:00Z">
        <w:r w:rsidR="00424108">
          <w:t xml:space="preserve">he can then </w:t>
        </w:r>
      </w:ins>
      <w:r w:rsidR="00E459C3">
        <w:t>control</w:t>
      </w:r>
      <w:del w:id="209" w:author="Gordon Lee" w:date="2016-10-29T21:54:00Z">
        <w:r w:rsidR="00DB18DB" w:rsidDel="00424108">
          <w:delText>s</w:delText>
        </w:r>
      </w:del>
      <w:r w:rsidR="00E459C3">
        <w:t xml:space="preserve"> this new doll and use</w:t>
      </w:r>
      <w:r w:rsidR="004F3C7C">
        <w:t>s</w:t>
      </w:r>
      <w:r w:rsidR="00E459C3">
        <w:t xml:space="preserve"> its ab</w:t>
      </w:r>
      <w:r w:rsidR="000578CB">
        <w:t>ilities and features for puzzle solving</w:t>
      </w:r>
      <w:r w:rsidR="00E459C3">
        <w:t xml:space="preserve"> or </w:t>
      </w:r>
      <w:ins w:id="210" w:author="Gordon Lee" w:date="2016-10-29T21:55:00Z">
        <w:r w:rsidR="00424108">
          <w:t xml:space="preserve">to follow </w:t>
        </w:r>
      </w:ins>
      <w:r w:rsidR="00E459C3">
        <w:t>the game story.</w:t>
      </w:r>
      <w:r w:rsidR="000578CB">
        <w:t xml:space="preserve"> </w:t>
      </w:r>
      <w:r w:rsidR="00DB18DB">
        <w:t xml:space="preserve">Each doll </w:t>
      </w:r>
      <w:ins w:id="211" w:author="Gordon Lee" w:date="2016-10-29T21:55:00Z">
        <w:r w:rsidR="00424108">
          <w:t xml:space="preserve">in the game </w:t>
        </w:r>
      </w:ins>
      <w:r w:rsidR="00DB18DB">
        <w:t xml:space="preserve">has </w:t>
      </w:r>
      <w:del w:id="212" w:author="Gordon Lee" w:date="2016-10-29T21:55:00Z">
        <w:r w:rsidR="00DB18DB" w:rsidDel="00424108">
          <w:delText>its own</w:delText>
        </w:r>
      </w:del>
      <w:ins w:id="213" w:author="Gordon Lee" w:date="2016-10-29T21:55:00Z">
        <w:r w:rsidR="00424108">
          <w:t>unique</w:t>
        </w:r>
      </w:ins>
      <w:r w:rsidR="00DB18DB">
        <w:t xml:space="preserve"> ab</w:t>
      </w:r>
      <w:r w:rsidR="00BC33F2">
        <w:t>ilit</w:t>
      </w:r>
      <w:ins w:id="214" w:author="Gordon Lee" w:date="2016-10-29T21:55:00Z">
        <w:r w:rsidR="00424108">
          <w:t xml:space="preserve">ies </w:t>
        </w:r>
      </w:ins>
      <w:del w:id="215" w:author="Gordon Lee" w:date="2016-10-29T21:55:00Z">
        <w:r w:rsidR="00BC33F2" w:rsidDel="00424108">
          <w:delText xml:space="preserve">y or feature like </w:delText>
        </w:r>
      </w:del>
      <w:ins w:id="216" w:author="Gordon Lee" w:date="2016-10-29T21:55:00Z">
        <w:r w:rsidR="00424108">
          <w:t xml:space="preserve">such as </w:t>
        </w:r>
      </w:ins>
      <w:r w:rsidR="00BC33F2">
        <w:t>unlock</w:t>
      </w:r>
      <w:r w:rsidR="001F13DB">
        <w:t>ing</w:t>
      </w:r>
      <w:r w:rsidR="00BC33F2">
        <w:t xml:space="preserve"> a gate, </w:t>
      </w:r>
      <w:r w:rsidR="00665CEE">
        <w:t>singing</w:t>
      </w:r>
      <w:r w:rsidR="002D2B91">
        <w:t>, vomiting, playing a violin, c</w:t>
      </w:r>
      <w:r w:rsidR="002D2B91">
        <w:rPr>
          <w:rFonts w:hint="eastAsia"/>
        </w:rPr>
        <w:t>rying</w:t>
      </w:r>
      <w:r w:rsidR="002D2B91">
        <w:t xml:space="preserve"> out or expelling </w:t>
      </w:r>
      <w:ins w:id="217" w:author="Gordon Lee" w:date="2016-10-29T21:55:00Z">
        <w:r w:rsidR="00424108">
          <w:t xml:space="preserve">the </w:t>
        </w:r>
      </w:ins>
      <w:r w:rsidR="002D2B91">
        <w:t>crowd</w:t>
      </w:r>
      <w:r w:rsidR="00014177">
        <w:t xml:space="preserve"> and so on</w:t>
      </w:r>
      <w:r w:rsidR="00DD6F13">
        <w:t>.</w:t>
      </w:r>
      <w:r w:rsidR="00194B70">
        <w:t xml:space="preserve"> </w:t>
      </w:r>
      <w:del w:id="218" w:author="Gordon Lee" w:date="2016-10-29T22:17:00Z">
        <w:r w:rsidR="00194B70" w:rsidDel="00B55190">
          <w:delText>The stack of dolls</w:delText>
        </w:r>
      </w:del>
      <w:ins w:id="219" w:author="Gordon Lee" w:date="2016-10-29T22:17:00Z">
        <w:r w:rsidR="00B55190">
          <w:t>A stacking doll</w:t>
        </w:r>
        <w:r w:rsidR="000E376D">
          <w:t xml:space="preserve"> in the game</w:t>
        </w:r>
      </w:ins>
      <w:r w:rsidR="00194B70">
        <w:t xml:space="preserve"> can stack i</w:t>
      </w:r>
      <w:r w:rsidR="002C0C52">
        <w:t xml:space="preserve">nto another </w:t>
      </w:r>
      <w:ins w:id="220" w:author="Gordon Lee" w:date="2016-10-29T22:17:00Z">
        <w:r w:rsidR="00B55190">
          <w:t xml:space="preserve">doll that is </w:t>
        </w:r>
      </w:ins>
      <w:r w:rsidR="002C0C52">
        <w:t xml:space="preserve">one size bigger </w:t>
      </w:r>
      <w:del w:id="221" w:author="Gordon Lee" w:date="2016-10-29T22:17:00Z">
        <w:r w:rsidR="002C0C52" w:rsidDel="00B55190">
          <w:delText>doll to</w:delText>
        </w:r>
      </w:del>
      <w:ins w:id="222" w:author="Gordon Lee" w:date="2016-10-29T22:17:00Z">
        <w:r w:rsidR="00B55190">
          <w:t>than itself</w:t>
        </w:r>
        <w:r w:rsidR="000E376D">
          <w:t xml:space="preserve"> and</w:t>
        </w:r>
      </w:ins>
      <w:r w:rsidR="002C0C52">
        <w:t xml:space="preserve"> acquire new abilities</w:t>
      </w:r>
      <w:del w:id="223" w:author="Gordon Lee" w:date="2016-10-29T22:18:00Z">
        <w:r w:rsidR="002C0C52" w:rsidDel="000E376D">
          <w:delText xml:space="preserve"> </w:delText>
        </w:r>
      </w:del>
      <w:ins w:id="224" w:author="Gordon Lee" w:date="2016-10-29T22:18:00Z">
        <w:r w:rsidR="000E376D">
          <w:t xml:space="preserve"> from the “absorbed doll”</w:t>
        </w:r>
      </w:ins>
      <w:del w:id="225" w:author="Gordon Lee" w:date="2016-10-29T22:18:00Z">
        <w:r w:rsidR="002C0C52" w:rsidDel="000E376D">
          <w:delText>as well</w:delText>
        </w:r>
      </w:del>
      <w:r w:rsidR="002C0C52">
        <w:t>. In the game, stack of dolls can stack or unstack at any time for different puzzle</w:t>
      </w:r>
      <w:del w:id="226" w:author="Gordon Lee" w:date="2016-10-29T22:18:00Z">
        <w:r w:rsidR="002C0C52" w:rsidDel="000E376D">
          <w:delText>s</w:delText>
        </w:r>
      </w:del>
      <w:r w:rsidR="002C0C52">
        <w:t xml:space="preserve"> solving or </w:t>
      </w:r>
      <w:del w:id="227" w:author="Gordon Lee" w:date="2016-10-29T22:18:00Z">
        <w:r w:rsidR="002C0C52" w:rsidDel="000E376D">
          <w:delText>demand of the</w:delText>
        </w:r>
      </w:del>
      <w:ins w:id="228" w:author="Gordon Lee" w:date="2016-10-29T22:18:00Z">
        <w:r w:rsidR="000E376D">
          <w:t>to follow the</w:t>
        </w:r>
      </w:ins>
      <w:r w:rsidR="002C0C52">
        <w:t xml:space="preserve"> main story</w:t>
      </w:r>
      <w:ins w:id="229" w:author="Gordon Lee" w:date="2016-10-29T22:19:00Z">
        <w:r w:rsidR="000E376D">
          <w:t>line</w:t>
        </w:r>
      </w:ins>
      <w:r w:rsidR="002C0C52">
        <w:t>.</w:t>
      </w:r>
    </w:p>
    <w:p w14:paraId="6F0D0D71" w14:textId="77777777" w:rsidR="007B678C" w:rsidRDefault="007B678C"/>
    <w:p w14:paraId="62C99D76" w14:textId="50D88A14" w:rsidR="007B678C" w:rsidRDefault="002B2B1B">
      <w:del w:id="230" w:author="Gordon Lee" w:date="2016-10-29T22:19:00Z">
        <w:r w:rsidDel="000E376D">
          <w:rPr>
            <w:rFonts w:hint="eastAsia"/>
          </w:rPr>
          <w:delText xml:space="preserve">Player has multiple ways to play </w:delText>
        </w:r>
      </w:del>
      <w:r w:rsidRPr="008109B8">
        <w:rPr>
          <w:rFonts w:ascii="Times New Roman" w:hAnsi="Times New Roman" w:cs="Times New Roman"/>
          <w:i/>
        </w:rPr>
        <w:t>Stacking</w:t>
      </w:r>
      <w:ins w:id="231" w:author="Gordon Lee" w:date="2016-10-29T22:19:00Z">
        <w:r w:rsidR="000E376D">
          <w:rPr>
            <w:rFonts w:ascii="Times New Roman" w:hAnsi="Times New Roman" w:cs="Times New Roman"/>
            <w:i/>
          </w:rPr>
          <w:t xml:space="preserve"> </w:t>
        </w:r>
        <w:r w:rsidR="000E376D" w:rsidRPr="000730E6">
          <w:rPr>
            <w:rFonts w:cs="Times New Roman"/>
            <w:rPrChange w:id="232" w:author="Gordon Lee" w:date="2016-10-30T19:48:00Z">
              <w:rPr>
                <w:rFonts w:ascii="Times New Roman" w:hAnsi="Times New Roman" w:cs="Times New Roman"/>
              </w:rPr>
            </w:rPrChange>
          </w:rPr>
          <w:t>can be played in multiple ways</w:t>
        </w:r>
      </w:ins>
      <w:r w:rsidRPr="000730E6">
        <w:rPr>
          <w:rPrChange w:id="233" w:author="Gordon Lee" w:date="2016-10-30T19:48:00Z">
            <w:rPr>
              <w:rFonts w:hint="eastAsia"/>
            </w:rPr>
          </w:rPrChange>
        </w:rPr>
        <w:t>.</w:t>
      </w:r>
      <w:r>
        <w:rPr>
          <w:rFonts w:hint="eastAsia"/>
        </w:rPr>
        <w:t xml:space="preserve"> </w:t>
      </w:r>
      <w:del w:id="234" w:author="Gordon Lee" w:date="2016-10-29T22:19:00Z">
        <w:r w:rsidDel="000E376D">
          <w:delText>Following the</w:delText>
        </w:r>
      </w:del>
      <w:ins w:id="235" w:author="Gordon Lee" w:date="2016-10-29T22:19:00Z">
        <w:r w:rsidR="000E376D">
          <w:t>One may follow the</w:t>
        </w:r>
      </w:ins>
      <w:r>
        <w:t xml:space="preserve"> main story</w:t>
      </w:r>
      <w:ins w:id="236" w:author="Gordon Lee" w:date="2016-10-29T22:19:00Z">
        <w:r w:rsidR="000E376D">
          <w:t>line</w:t>
        </w:r>
      </w:ins>
      <w:r>
        <w:t xml:space="preserve"> to rescue all the Blackmore, </w:t>
      </w:r>
      <w:ins w:id="237" w:author="Gordon Lee" w:date="2016-10-29T22:20:00Z">
        <w:r w:rsidR="000E376D">
          <w:t xml:space="preserve">or try to </w:t>
        </w:r>
      </w:ins>
      <w:r w:rsidR="00DA3A61">
        <w:t>figu</w:t>
      </w:r>
      <w:ins w:id="238" w:author="Gordon Lee" w:date="2016-10-29T22:20:00Z">
        <w:r w:rsidR="000E376D">
          <w:t>re</w:t>
        </w:r>
      </w:ins>
      <w:del w:id="239" w:author="Gordon Lee" w:date="2016-10-29T22:20:00Z">
        <w:r w:rsidR="00DA3A61" w:rsidDel="000E376D">
          <w:delText>ring</w:delText>
        </w:r>
      </w:del>
      <w:r w:rsidR="00141FDE">
        <w:t xml:space="preserve"> out</w:t>
      </w:r>
      <w:r>
        <w:t xml:space="preserve"> all the solutions to puzzles and </w:t>
      </w:r>
      <w:del w:id="240" w:author="Gordon Lee" w:date="2016-10-29T22:20:00Z">
        <w:r w:rsidR="0033399B" w:rsidDel="000E376D">
          <w:delText xml:space="preserve">accomplishing </w:delText>
        </w:r>
      </w:del>
      <w:ins w:id="241" w:author="Gordon Lee" w:date="2016-10-29T22:20:00Z">
        <w:r w:rsidR="000E376D">
          <w:t xml:space="preserve">accomplish </w:t>
        </w:r>
      </w:ins>
      <w:r>
        <w:t>all the challenges</w:t>
      </w:r>
      <w:ins w:id="242" w:author="Gordon Lee" w:date="2016-10-29T22:20:00Z">
        <w:r w:rsidR="000730E6">
          <w:t xml:space="preserve"> or </w:t>
        </w:r>
      </w:ins>
      <w:del w:id="243" w:author="Gordon Lee" w:date="2016-10-29T22:20:00Z">
        <w:r w:rsidDel="000E376D">
          <w:delText xml:space="preserve"> or </w:delText>
        </w:r>
      </w:del>
      <w:r>
        <w:t>submissions.</w:t>
      </w:r>
      <w:r w:rsidR="00141FDE">
        <w:t xml:space="preserve"> </w:t>
      </w:r>
      <w:r w:rsidR="00064CBD">
        <w:t xml:space="preserve">For </w:t>
      </w:r>
      <w:del w:id="244" w:author="Gordon Lee" w:date="2016-10-30T19:49:00Z">
        <w:r w:rsidR="00064CBD" w:rsidDel="000730E6">
          <w:delText>example</w:delText>
        </w:r>
      </w:del>
      <w:ins w:id="245" w:author="Gordon Lee" w:date="2016-10-30T19:49:00Z">
        <w:r w:rsidR="000730E6">
          <w:t>example,</w:t>
        </w:r>
      </w:ins>
      <w:r w:rsidR="00064CBD">
        <w:t xml:space="preserve"> a puzzle needs </w:t>
      </w:r>
      <w:r w:rsidR="00A61C26">
        <w:t>Charlie</w:t>
      </w:r>
      <w:r w:rsidR="00064CBD">
        <w:t xml:space="preserve"> to drive out all the people in a </w:t>
      </w:r>
      <w:r w:rsidR="00123C21">
        <w:t>restaurant.</w:t>
      </w:r>
      <w:r w:rsidR="00241EEF">
        <w:t xml:space="preserve"> He can stack into a chef</w:t>
      </w:r>
      <w:r w:rsidR="00241EEF">
        <w:rPr>
          <w:rFonts w:hint="eastAsia"/>
        </w:rPr>
        <w:t xml:space="preserve"> </w:t>
      </w:r>
      <w:del w:id="246" w:author="Gordon Lee" w:date="2016-10-29T22:29:00Z">
        <w:r w:rsidR="00241EEF" w:rsidDel="00131E9D">
          <w:delText xml:space="preserve">and control the chef </w:delText>
        </w:r>
        <w:r w:rsidR="0073075F" w:rsidDel="00131E9D">
          <w:delText>to the</w:delText>
        </w:r>
      </w:del>
      <w:ins w:id="247" w:author="Gordon Lee" w:date="2016-10-29T22:29:00Z">
        <w:r w:rsidR="00131E9D">
          <w:t>and use that chef</w:t>
        </w:r>
      </w:ins>
      <w:ins w:id="248" w:author="Gordon Lee" w:date="2016-10-29T22:30:00Z">
        <w:r w:rsidR="00131E9D">
          <w:t>’s ability to walk into the</w:t>
        </w:r>
      </w:ins>
      <w:r w:rsidR="0073075F">
        <w:t xml:space="preserve"> kitchen</w:t>
      </w:r>
      <w:ins w:id="249" w:author="Gordon Lee" w:date="2016-10-29T22:30:00Z">
        <w:r w:rsidR="00131E9D">
          <w:t xml:space="preserve"> and</w:t>
        </w:r>
      </w:ins>
      <w:del w:id="250" w:author="Gordon Lee" w:date="2016-10-29T22:30:00Z">
        <w:r w:rsidR="0073075F" w:rsidDel="00131E9D">
          <w:delText>, then</w:delText>
        </w:r>
      </w:del>
      <w:r w:rsidR="0073075F">
        <w:t xml:space="preserve"> destroy </w:t>
      </w:r>
      <w:r w:rsidR="007078AD">
        <w:t>all the food.</w:t>
      </w:r>
      <w:r w:rsidR="008F7040">
        <w:t xml:space="preserve"> Another solution is Charlie stacks into a cleaner and clog</w:t>
      </w:r>
      <w:r w:rsidR="00AF0397">
        <w:t>s the vent with dust.</w:t>
      </w:r>
      <w:r w:rsidR="00C72CFE">
        <w:t xml:space="preserve"> Accomplishment of challenges and submissions can achieve more unique dolls and rewards.</w:t>
      </w:r>
    </w:p>
    <w:p w14:paraId="6BAAA9FB" w14:textId="77777777" w:rsidR="00044E73" w:rsidRDefault="00044E73"/>
    <w:p w14:paraId="0D47F487" w14:textId="61F16802" w:rsidR="00243555" w:rsidRDefault="00D648A7">
      <w:del w:id="251" w:author="Gordon Lee" w:date="2016-10-29T22:31:00Z">
        <w:r w:rsidDel="00131E9D">
          <w:delText xml:space="preserve">The motivation in a </w:delText>
        </w:r>
      </w:del>
      <w:ins w:id="252" w:author="Gordon Lee" w:date="2016-10-29T22:31:00Z">
        <w:r w:rsidR="00131E9D">
          <w:t xml:space="preserve">A </w:t>
        </w:r>
      </w:ins>
      <w:r>
        <w:t xml:space="preserve">video game </w:t>
      </w:r>
      <w:del w:id="253" w:author="Gordon Lee" w:date="2016-10-29T22:31:00Z">
        <w:r w:rsidDel="00131E9D">
          <w:rPr>
            <w:rFonts w:hint="eastAsia"/>
          </w:rPr>
          <w:delText xml:space="preserve">attracts </w:delText>
        </w:r>
      </w:del>
      <w:ins w:id="254" w:author="Gordon Lee" w:date="2016-10-29T22:31:00Z">
        <w:r w:rsidR="00131E9D">
          <w:t>can attract</w:t>
        </w:r>
        <w:r w:rsidR="00131E9D">
          <w:rPr>
            <w:rFonts w:hint="eastAsia"/>
          </w:rPr>
          <w:t xml:space="preserve"> </w:t>
        </w:r>
      </w:ins>
      <w:r>
        <w:rPr>
          <w:rFonts w:hint="eastAsia"/>
        </w:rPr>
        <w:t>people</w:t>
      </w:r>
      <w:r>
        <w:t>’s attention and time</w:t>
      </w:r>
      <w:ins w:id="255" w:author="Gordon Lee" w:date="2016-10-29T22:31:00Z">
        <w:r w:rsidR="00131E9D">
          <w:t xml:space="preserve"> even if </w:t>
        </w:r>
      </w:ins>
      <w:del w:id="256" w:author="Gordon Lee" w:date="2016-10-29T22:31:00Z">
        <w:r w:rsidDel="00131E9D">
          <w:delText xml:space="preserve">, but not </w:delText>
        </w:r>
      </w:del>
      <w:ins w:id="257" w:author="Gordon Lee" w:date="2016-10-29T22:31:00Z">
        <w:r w:rsidR="00131E9D">
          <w:t xml:space="preserve">it’s not about </w:t>
        </w:r>
      </w:ins>
      <w:ins w:id="258" w:author="Gordon Lee" w:date="2016-10-29T22:32:00Z">
        <w:r w:rsidR="00131E9D">
          <w:t>following</w:t>
        </w:r>
      </w:ins>
      <w:ins w:id="259" w:author="Gordon Lee" w:date="2016-10-29T22:31:00Z">
        <w:r w:rsidR="00131E9D">
          <w:t xml:space="preserve"> </w:t>
        </w:r>
      </w:ins>
      <w:ins w:id="260" w:author="Gordon Lee" w:date="2016-10-29T22:32:00Z">
        <w:r w:rsidR="00131E9D">
          <w:t>a set storyline</w:t>
        </w:r>
      </w:ins>
      <w:del w:id="261" w:author="Gordon Lee" w:date="2016-10-29T22:31:00Z">
        <w:r w:rsidDel="00131E9D">
          <w:delText>passively following the game story</w:delText>
        </w:r>
      </w:del>
      <w:r>
        <w:t>.</w:t>
      </w:r>
      <w:r w:rsidR="00E4789B">
        <w:t xml:space="preserve"> Video game</w:t>
      </w:r>
      <w:ins w:id="262" w:author="Gordon Lee" w:date="2016-10-29T22:32:00Z">
        <w:r w:rsidR="00131E9D">
          <w:t>s</w:t>
        </w:r>
      </w:ins>
      <w:r w:rsidR="00E4789B">
        <w:t xml:space="preserve"> motivate</w:t>
      </w:r>
      <w:del w:id="263" w:author="Gordon Lee" w:date="2016-10-29T22:32:00Z">
        <w:r w:rsidR="006E7D63" w:rsidDel="00131E9D">
          <w:delText>s</w:delText>
        </w:r>
      </w:del>
      <w:r w:rsidR="00E4789B">
        <w:t xml:space="preserve"> player</w:t>
      </w:r>
      <w:ins w:id="264" w:author="Gordon Lee" w:date="2016-10-29T22:32:00Z">
        <w:r w:rsidR="00131E9D">
          <w:t>s</w:t>
        </w:r>
      </w:ins>
      <w:r w:rsidR="00E4789B">
        <w:t xml:space="preserve"> to positively engage, immerse and explore</w:t>
      </w:r>
      <w:r w:rsidR="00D5232B">
        <w:t xml:space="preserve"> </w:t>
      </w:r>
      <w:r w:rsidR="006142D2">
        <w:rPr>
          <w:rFonts w:hint="eastAsia"/>
        </w:rPr>
        <w:t>the game</w:t>
      </w:r>
      <w:r w:rsidR="00636F20">
        <w:t xml:space="preserve"> story</w:t>
      </w:r>
      <w:ins w:id="265" w:author="Gordon Lee" w:date="2016-10-29T22:32:00Z">
        <w:r w:rsidR="00131E9D">
          <w:t xml:space="preserve"> through</w:t>
        </w:r>
      </w:ins>
      <w:del w:id="266" w:author="Gordon Lee" w:date="2016-10-29T22:32:00Z">
        <w:r w:rsidR="007D1E23" w:rsidDel="00131E9D">
          <w:rPr>
            <w:rFonts w:hint="eastAsia"/>
          </w:rPr>
          <w:delText xml:space="preserve"> by reasonable</w:delText>
        </w:r>
      </w:del>
      <w:r w:rsidR="007D1E23">
        <w:rPr>
          <w:rFonts w:hint="eastAsia"/>
        </w:rPr>
        <w:t xml:space="preserve"> </w:t>
      </w:r>
      <w:ins w:id="267" w:author="Gordon Lee" w:date="2016-10-29T22:33:00Z">
        <w:r w:rsidR="00131E9D">
          <w:t xml:space="preserve">positively </w:t>
        </w:r>
      </w:ins>
      <w:r w:rsidR="007D1E23">
        <w:rPr>
          <w:rFonts w:hint="eastAsia"/>
        </w:rPr>
        <w:t>exploit</w:t>
      </w:r>
      <w:r w:rsidR="00F44614">
        <w:t>ing</w:t>
      </w:r>
      <w:r w:rsidR="006142D2">
        <w:rPr>
          <w:rFonts w:hint="eastAsia"/>
        </w:rPr>
        <w:t xml:space="preserve"> interactivity</w:t>
      </w:r>
      <w:r w:rsidR="006E7D63">
        <w:t xml:space="preserve">. </w:t>
      </w:r>
      <w:r w:rsidR="0047324F" w:rsidRPr="00610FED">
        <w:rPr>
          <w:rFonts w:ascii="Times New Roman" w:hAnsi="Times New Roman" w:cs="Times New Roman"/>
          <w:i/>
        </w:rPr>
        <w:t>Interactivity is almost the opposite of narrative; narrative flows under the direction of the author, while interactivity depends on the player for motive power. (Adams 1999)</w:t>
      </w:r>
      <w:r w:rsidR="00C023CD">
        <w:rPr>
          <w:i/>
        </w:rPr>
        <w:t xml:space="preserve">. </w:t>
      </w:r>
      <w:r w:rsidR="00610FED">
        <w:t>Adams’ theory demonstrates the relationship between narrative and interactivity.</w:t>
      </w:r>
      <w:r w:rsidR="003F6D7B">
        <w:t xml:space="preserve"> In </w:t>
      </w:r>
      <w:r w:rsidR="003F6D7B" w:rsidRPr="008109B8">
        <w:rPr>
          <w:rFonts w:ascii="Times New Roman" w:hAnsi="Times New Roman" w:cs="Times New Roman"/>
          <w:i/>
        </w:rPr>
        <w:t>Stacking</w:t>
      </w:r>
      <w:r w:rsidR="00203117" w:rsidRPr="005571D5">
        <w:t>,</w:t>
      </w:r>
      <w:r w:rsidR="00610FED">
        <w:t xml:space="preserve"> </w:t>
      </w:r>
      <w:ins w:id="268" w:author="Gordon Lee" w:date="2016-10-29T22:33:00Z">
        <w:r w:rsidR="00131E9D">
          <w:t>the p</w:t>
        </w:r>
      </w:ins>
      <w:del w:id="269" w:author="Gordon Lee" w:date="2016-10-29T22:33:00Z">
        <w:r w:rsidR="009B118B" w:rsidDel="00131E9D">
          <w:delText>P</w:delText>
        </w:r>
      </w:del>
      <w:r w:rsidR="009B118B">
        <w:t xml:space="preserve">layer can </w:t>
      </w:r>
      <w:del w:id="270" w:author="Gordon Lee" w:date="2016-10-29T22:33:00Z">
        <w:r w:rsidR="009B118B" w:rsidDel="00131E9D">
          <w:delText xml:space="preserve">leave </w:delText>
        </w:r>
      </w:del>
      <w:ins w:id="271" w:author="Gordon Lee" w:date="2016-10-29T22:33:00Z">
        <w:r w:rsidR="00131E9D">
          <w:t xml:space="preserve">deviate from </w:t>
        </w:r>
      </w:ins>
      <w:r w:rsidR="009B118B">
        <w:t>the main story</w:t>
      </w:r>
      <w:r w:rsidR="000460E9">
        <w:t xml:space="preserve"> for </w:t>
      </w:r>
      <w:del w:id="272" w:author="Gordon Lee" w:date="2016-10-29T22:34:00Z">
        <w:r w:rsidR="000460E9" w:rsidDel="00131E9D">
          <w:delText>his own activities</w:delText>
        </w:r>
      </w:del>
      <w:ins w:id="273" w:author="Gordon Lee" w:date="2016-10-29T22:34:00Z">
        <w:r w:rsidR="00131E9D">
          <w:t>activities he is interested to engage in</w:t>
        </w:r>
      </w:ins>
      <w:r w:rsidR="00B53B7F">
        <w:t xml:space="preserve"> </w:t>
      </w:r>
      <w:del w:id="274" w:author="Gordon Lee" w:date="2016-10-29T22:33:00Z">
        <w:r w:rsidR="00B53B7F" w:rsidDel="00131E9D">
          <w:delText xml:space="preserve">at </w:delText>
        </w:r>
      </w:del>
      <w:r w:rsidR="00B53B7F">
        <w:t>any time he wants</w:t>
      </w:r>
      <w:ins w:id="275" w:author="Gordon Lee" w:date="2016-10-29T22:34:00Z">
        <w:r w:rsidR="00131E9D">
          <w:t xml:space="preserve"> during the game</w:t>
        </w:r>
      </w:ins>
      <w:r w:rsidR="000460E9">
        <w:t xml:space="preserve">. </w:t>
      </w:r>
      <w:ins w:id="276" w:author="Gordon Lee" w:date="2016-10-29T22:34:00Z">
        <w:r w:rsidR="00131E9D">
          <w:t>The p</w:t>
        </w:r>
      </w:ins>
      <w:del w:id="277" w:author="Gordon Lee" w:date="2016-10-29T22:34:00Z">
        <w:r w:rsidR="000460E9" w:rsidDel="00131E9D">
          <w:delText>P</w:delText>
        </w:r>
      </w:del>
      <w:r w:rsidR="000460E9">
        <w:t>layer acts as Charlie to explore the place or environment where he is, complete a challenge for new objects or just enjoy immersion in the game world.</w:t>
      </w:r>
      <w:r w:rsidR="006709B9">
        <w:t xml:space="preserve"> The exploration mechanics </w:t>
      </w:r>
      <w:r w:rsidR="005F494E">
        <w:t>provide</w:t>
      </w:r>
      <w:r w:rsidR="0085259C">
        <w:t>s</w:t>
      </w:r>
      <w:r w:rsidR="005F494E">
        <w:t xml:space="preserve"> freedom to the player </w:t>
      </w:r>
      <w:r w:rsidR="007E26EC">
        <w:t>under</w:t>
      </w:r>
      <w:r w:rsidR="0080180F">
        <w:t xml:space="preserve"> </w:t>
      </w:r>
      <w:r w:rsidR="00E9528C">
        <w:t xml:space="preserve">constrain of </w:t>
      </w:r>
      <w:r w:rsidR="00981A61">
        <w:t xml:space="preserve">the </w:t>
      </w:r>
      <w:r w:rsidR="0080180F">
        <w:t>game system</w:t>
      </w:r>
      <w:r w:rsidR="00F05099">
        <w:t>.</w:t>
      </w:r>
      <w:r w:rsidR="002F5123">
        <w:t xml:space="preserve"> </w:t>
      </w:r>
      <w:r w:rsidR="00402FCA" w:rsidRPr="00096BDC">
        <w:rPr>
          <w:rFonts w:ascii="Times New Roman" w:hAnsi="Times New Roman" w:cs="Times New Roman"/>
          <w:i/>
        </w:rPr>
        <w:t>Games must provide at least the illusion of free will to the player; players must feel that they have freedom of action – not absolute freedom, but freedom within the structure of the system.</w:t>
      </w:r>
      <w:r w:rsidR="00402FCA" w:rsidRPr="00096BDC">
        <w:rPr>
          <w:rFonts w:ascii="Times New Roman" w:hAnsi="Times New Roman" w:cs="Times New Roman"/>
          <w:i/>
        </w:rPr>
        <w:t>（</w:t>
      </w:r>
      <w:r w:rsidR="00402FCA" w:rsidRPr="00096BDC">
        <w:rPr>
          <w:rFonts w:ascii="Times New Roman" w:hAnsi="Times New Roman" w:cs="Times New Roman"/>
          <w:i/>
        </w:rPr>
        <w:t xml:space="preserve">Greg </w:t>
      </w:r>
      <w:proofErr w:type="spellStart"/>
      <w:r w:rsidR="00402FCA" w:rsidRPr="00096BDC">
        <w:rPr>
          <w:rFonts w:ascii="Times New Roman" w:hAnsi="Times New Roman" w:cs="Times New Roman"/>
          <w:i/>
        </w:rPr>
        <w:t>Costikyan</w:t>
      </w:r>
      <w:proofErr w:type="spellEnd"/>
      <w:r w:rsidR="00402FCA" w:rsidRPr="00096BDC">
        <w:rPr>
          <w:rFonts w:ascii="Times New Roman" w:hAnsi="Times New Roman" w:cs="Times New Roman"/>
          <w:i/>
        </w:rPr>
        <w:t>，</w:t>
      </w:r>
      <w:r w:rsidR="00402FCA" w:rsidRPr="00096BDC">
        <w:rPr>
          <w:rFonts w:ascii="Times New Roman" w:hAnsi="Times New Roman" w:cs="Times New Roman"/>
          <w:i/>
        </w:rPr>
        <w:t>2007</w:t>
      </w:r>
      <w:r w:rsidR="00402FCA" w:rsidRPr="00096BDC">
        <w:rPr>
          <w:rFonts w:ascii="Times New Roman" w:hAnsi="Times New Roman" w:cs="Times New Roman"/>
          <w:i/>
        </w:rPr>
        <w:t>，</w:t>
      </w:r>
      <w:r w:rsidR="00402FCA" w:rsidRPr="00096BDC">
        <w:rPr>
          <w:rFonts w:ascii="Times New Roman" w:hAnsi="Times New Roman" w:cs="Times New Roman"/>
          <w:i/>
        </w:rPr>
        <w:t>Games, Storytelling, and Breaking the String</w:t>
      </w:r>
      <w:r w:rsidR="00402FCA" w:rsidRPr="00096BDC">
        <w:rPr>
          <w:rFonts w:ascii="Times New Roman" w:hAnsi="Times New Roman" w:cs="Times New Roman"/>
          <w:i/>
        </w:rPr>
        <w:t>）</w:t>
      </w:r>
      <w:r w:rsidR="00610FED">
        <w:rPr>
          <w:rFonts w:hint="eastAsia"/>
        </w:rPr>
        <w:t>Greg</w:t>
      </w:r>
      <w:r w:rsidR="00610FED">
        <w:t xml:space="preserve">’s theory </w:t>
      </w:r>
      <w:r w:rsidR="00096BDC">
        <w:t>illustrates the importance of freedom to the player in a game.</w:t>
      </w:r>
      <w:r w:rsidR="002C77C9">
        <w:t xml:space="preserve"> Adams has mentioned “Motive Power”. This power should be stimulated and accumulated in the game. </w:t>
      </w:r>
      <w:r w:rsidR="00BE54D8">
        <w:rPr>
          <w:rFonts w:hint="eastAsia"/>
        </w:rPr>
        <w:t>Enjoyable</w:t>
      </w:r>
      <w:r w:rsidR="00BE54D8">
        <w:t xml:space="preserve"> interactivity and free-exploration mechanics are t</w:t>
      </w:r>
      <w:r w:rsidR="002C77C9">
        <w:t>he most effective way</w:t>
      </w:r>
      <w:r w:rsidR="005B28AB">
        <w:t>s</w:t>
      </w:r>
      <w:r w:rsidR="002C77C9">
        <w:t xml:space="preserve"> to stimulate and accumulate </w:t>
      </w:r>
      <w:r w:rsidR="00583E8E">
        <w:t>motive power</w:t>
      </w:r>
      <w:r w:rsidR="00C838A6">
        <w:t xml:space="preserve"> to the player in a video game.</w:t>
      </w:r>
      <w:r w:rsidR="00243555">
        <w:t xml:space="preserve"> </w:t>
      </w:r>
      <w:r w:rsidR="00DF094B">
        <w:t xml:space="preserve">The player transfers from passively following </w:t>
      </w:r>
      <w:r w:rsidR="00243555">
        <w:t>the designer’s idea</w:t>
      </w:r>
      <w:r w:rsidR="00DF094B">
        <w:t xml:space="preserve"> to positively exploring</w:t>
      </w:r>
      <w:r w:rsidR="00DF094B">
        <w:rPr>
          <w:rFonts w:hint="eastAsia"/>
        </w:rPr>
        <w:t xml:space="preserve"> the game</w:t>
      </w:r>
      <w:r w:rsidR="005E5C8D">
        <w:t>. This not only gives the player freedom in the game, but also help</w:t>
      </w:r>
      <w:ins w:id="278" w:author="Gordon Lee" w:date="2016-10-29T22:35:00Z">
        <w:r w:rsidR="008A0743">
          <w:t>s</w:t>
        </w:r>
      </w:ins>
      <w:r w:rsidR="005E5C8D">
        <w:t xml:space="preserve"> the play</w:t>
      </w:r>
      <w:ins w:id="279" w:author="Gordon Lee" w:date="2016-10-29T22:35:00Z">
        <w:r w:rsidR="008A0743">
          <w:t>er</w:t>
        </w:r>
      </w:ins>
      <w:r w:rsidR="005E5C8D">
        <w:t xml:space="preserve"> accept the game story and designer’s ideas.</w:t>
      </w:r>
    </w:p>
    <w:p w14:paraId="1C7C99B7" w14:textId="77777777" w:rsidR="00A535EC" w:rsidRDefault="00A535EC"/>
    <w:p w14:paraId="7321BD92" w14:textId="273340EF" w:rsidR="00A535EC" w:rsidRDefault="009E3B6F">
      <w:r>
        <w:t xml:space="preserve">From the perspective of </w:t>
      </w:r>
      <w:r w:rsidR="006C4999">
        <w:t xml:space="preserve">the </w:t>
      </w:r>
      <w:r w:rsidR="00844FB0" w:rsidRPr="00844FB0">
        <w:t>psychological</w:t>
      </w:r>
      <w:r w:rsidR="00844FB0">
        <w:t xml:space="preserve"> </w:t>
      </w:r>
      <w:r>
        <w:t xml:space="preserve">instinct of human, no one likes </w:t>
      </w:r>
      <w:r w:rsidR="00D936B9">
        <w:t>doing</w:t>
      </w:r>
      <w:r>
        <w:t xml:space="preserve"> something in </w:t>
      </w:r>
      <w:r w:rsidR="00844FB0">
        <w:t xml:space="preserve">a </w:t>
      </w:r>
      <w:r>
        <w:lastRenderedPageBreak/>
        <w:t>passive situation.</w:t>
      </w:r>
      <w:r w:rsidR="007F07A9">
        <w:t xml:space="preserve"> Video games can utilize curiosities of human </w:t>
      </w:r>
      <w:del w:id="280" w:author="Gordon Lee" w:date="2016-10-29T22:36:00Z">
        <w:r w:rsidR="007F07A9" w:rsidDel="008A0743">
          <w:delText>so that</w:delText>
        </w:r>
      </w:del>
      <w:ins w:id="281" w:author="Gordon Lee" w:date="2016-10-29T22:36:00Z">
        <w:r w:rsidR="008A0743">
          <w:t>to</w:t>
        </w:r>
      </w:ins>
      <w:r w:rsidR="007F07A9">
        <w:t xml:space="preserve"> stimulate the player </w:t>
      </w:r>
      <w:ins w:id="282" w:author="Gordon Lee" w:date="2016-10-29T22:36:00Z">
        <w:r w:rsidR="008A0743">
          <w:t xml:space="preserve">to </w:t>
        </w:r>
      </w:ins>
      <w:r w:rsidR="007F07A9">
        <w:t xml:space="preserve">positively explore </w:t>
      </w:r>
      <w:r w:rsidR="007F07A9">
        <w:rPr>
          <w:rFonts w:hint="eastAsia"/>
        </w:rPr>
        <w:t>and</w:t>
      </w:r>
      <w:r w:rsidR="007F07A9">
        <w:t xml:space="preserve"> discover in the game world</w:t>
      </w:r>
      <w:r w:rsidR="0022509D">
        <w:t>.</w:t>
      </w:r>
      <w:r w:rsidR="00B404F3">
        <w:t xml:space="preserve"> </w:t>
      </w:r>
      <w:del w:id="283" w:author="Gordon Lee" w:date="2016-10-29T22:38:00Z">
        <w:r w:rsidR="00B404F3" w:rsidDel="006E1D34">
          <w:delText xml:space="preserve">The player’s motivation </w:delText>
        </w:r>
      </w:del>
      <w:del w:id="284" w:author="Gordon Lee" w:date="2016-10-29T22:37:00Z">
        <w:r w:rsidR="00B404F3" w:rsidDel="008A0743">
          <w:delText xml:space="preserve">on exploring </w:delText>
        </w:r>
      </w:del>
      <w:ins w:id="285" w:author="Gordon Lee" w:date="2016-10-29T22:38:00Z">
        <w:r w:rsidR="006E1D34">
          <w:t xml:space="preserve">Since we know the player likes to </w:t>
        </w:r>
      </w:ins>
      <w:ins w:id="286" w:author="Gordon Lee" w:date="2016-10-29T22:37:00Z">
        <w:r w:rsidR="008A0743">
          <w:t xml:space="preserve">explore the </w:t>
        </w:r>
      </w:ins>
      <w:r w:rsidR="00B404F3">
        <w:t>unknown</w:t>
      </w:r>
      <w:ins w:id="287" w:author="Gordon Lee" w:date="2016-10-30T19:51:00Z">
        <w:r w:rsidR="000730E6">
          <w:t xml:space="preserve"> that</w:t>
        </w:r>
      </w:ins>
      <w:r w:rsidR="00B404F3">
        <w:t xml:space="preserve"> </w:t>
      </w:r>
      <w:ins w:id="288" w:author="Gordon Lee" w:date="2016-10-30T19:52:00Z">
        <w:r w:rsidR="000730E6">
          <w:t>w</w:t>
        </w:r>
      </w:ins>
      <w:del w:id="289" w:author="Gordon Lee" w:date="2016-10-29T22:38:00Z">
        <w:r w:rsidR="00B404F3" w:rsidDel="006E1D34">
          <w:delText xml:space="preserve">and </w:delText>
        </w:r>
      </w:del>
      <w:ins w:id="290" w:author="Gordon Lee" w:date="2016-10-29T22:38:00Z">
        <w:r w:rsidR="006E1D34">
          <w:t xml:space="preserve">e can work on </w:t>
        </w:r>
      </w:ins>
      <w:r w:rsidR="00B404F3">
        <w:t>ke</w:t>
      </w:r>
      <w:ins w:id="291" w:author="Gordon Lee" w:date="2016-10-29T22:38:00Z">
        <w:r w:rsidR="006E1D34">
          <w:t>eping</w:t>
        </w:r>
      </w:ins>
      <w:del w:id="292" w:author="Gordon Lee" w:date="2016-10-29T22:38:00Z">
        <w:r w:rsidR="00B404F3" w:rsidDel="006E1D34">
          <w:delText>ep</w:delText>
        </w:r>
      </w:del>
      <w:r w:rsidR="00B404F3">
        <w:t xml:space="preserve"> the player full of curiosity</w:t>
      </w:r>
      <w:ins w:id="293" w:author="Gordon Lee" w:date="2016-10-29T22:38:00Z">
        <w:r w:rsidR="006E1D34">
          <w:t xml:space="preserve">, which would be the most </w:t>
        </w:r>
      </w:ins>
      <w:del w:id="294" w:author="Gordon Lee" w:date="2016-10-29T22:38:00Z">
        <w:r w:rsidR="00B404F3" w:rsidDel="006E1D34">
          <w:delText xml:space="preserve"> is one of the most </w:delText>
        </w:r>
      </w:del>
      <w:r w:rsidR="00B404F3">
        <w:t>effective method</w:t>
      </w:r>
      <w:del w:id="295" w:author="Gordon Lee" w:date="2016-10-29T22:39:00Z">
        <w:r w:rsidR="00B404F3" w:rsidDel="006E1D34">
          <w:delText>s</w:delText>
        </w:r>
      </w:del>
      <w:r w:rsidR="00B404F3">
        <w:t xml:space="preserve"> </w:t>
      </w:r>
      <w:del w:id="296" w:author="Gordon Lee" w:date="2016-10-29T22:39:00Z">
        <w:r w:rsidR="00B404F3" w:rsidDel="006E1D34">
          <w:delText xml:space="preserve">on </w:delText>
        </w:r>
      </w:del>
      <w:del w:id="297" w:author="Gordon Lee" w:date="2016-10-29T22:37:00Z">
        <w:r w:rsidR="00B404F3" w:rsidDel="006E1D34">
          <w:delText xml:space="preserve">conducting </w:delText>
        </w:r>
      </w:del>
      <w:ins w:id="298" w:author="Gordon Lee" w:date="2016-10-29T22:39:00Z">
        <w:r w:rsidR="006E1D34">
          <w:t>to best communicate</w:t>
        </w:r>
      </w:ins>
      <w:ins w:id="299" w:author="Gordon Lee" w:date="2016-10-29T22:37:00Z">
        <w:r w:rsidR="006E1D34">
          <w:t xml:space="preserve"> </w:t>
        </w:r>
      </w:ins>
      <w:r w:rsidR="00B404F3">
        <w:t xml:space="preserve">the </w:t>
      </w:r>
      <w:del w:id="300" w:author="Gordon Lee" w:date="2016-10-29T22:37:00Z">
        <w:r w:rsidR="00B404F3" w:rsidDel="006E1D34">
          <w:delText>game story</w:delText>
        </w:r>
      </w:del>
      <w:ins w:id="301" w:author="Gordon Lee" w:date="2016-10-29T22:37:00Z">
        <w:r w:rsidR="006E1D34">
          <w:t>story</w:t>
        </w:r>
      </w:ins>
      <w:r w:rsidR="00B404F3">
        <w:t xml:space="preserve"> and </w:t>
      </w:r>
      <w:ins w:id="302" w:author="Gordon Lee" w:date="2016-10-29T22:38:00Z">
        <w:r w:rsidR="006E1D34">
          <w:t xml:space="preserve">the </w:t>
        </w:r>
      </w:ins>
      <w:r w:rsidR="00B404F3">
        <w:t>designer’s idea</w:t>
      </w:r>
      <w:ins w:id="303" w:author="Gordon Lee" w:date="2016-10-29T22:38:00Z">
        <w:r w:rsidR="006E1D34">
          <w:t>s</w:t>
        </w:r>
      </w:ins>
      <w:ins w:id="304" w:author="Gordon Lee" w:date="2016-10-29T22:39:00Z">
        <w:r w:rsidR="006E1D34">
          <w:t xml:space="preserve"> through the game</w:t>
        </w:r>
      </w:ins>
      <w:r w:rsidR="00B404F3">
        <w:t>.</w:t>
      </w:r>
      <w:r w:rsidR="00AE26EA">
        <w:t xml:space="preserve"> The game story</w:t>
      </w:r>
      <w:r w:rsidR="000E7EF0">
        <w:t xml:space="preserve"> and designer’s ideology</w:t>
      </w:r>
      <w:r w:rsidR="00AE26EA">
        <w:t xml:space="preserve"> </w:t>
      </w:r>
      <w:r w:rsidR="000E7EF0">
        <w:t>are</w:t>
      </w:r>
      <w:r w:rsidR="00AE26EA">
        <w:t xml:space="preserve"> preset</w:t>
      </w:r>
      <w:r w:rsidR="000E7EF0">
        <w:t xml:space="preserve">, which </w:t>
      </w:r>
      <w:del w:id="305" w:author="Gordon Lee" w:date="2016-10-29T22:39:00Z">
        <w:r w:rsidR="000E7EF0" w:rsidDel="006E1D34">
          <w:delText>have no difference between</w:delText>
        </w:r>
      </w:del>
      <w:ins w:id="306" w:author="Gordon Lee" w:date="2016-10-29T22:39:00Z">
        <w:r w:rsidR="006E1D34">
          <w:t>are no different from</w:t>
        </w:r>
      </w:ins>
      <w:r w:rsidR="000E7EF0">
        <w:t xml:space="preserve"> traditional media like TVs or daily paper</w:t>
      </w:r>
      <w:r w:rsidR="000157D0">
        <w:t>.</w:t>
      </w:r>
      <w:r w:rsidR="00001000">
        <w:t xml:space="preserve"> But the unique part of a video game is based on </w:t>
      </w:r>
      <w:del w:id="307" w:author="Gordon Lee" w:date="2016-10-29T22:39:00Z">
        <w:r w:rsidR="00001000" w:rsidDel="006E1D34">
          <w:delText xml:space="preserve">computer </w:delText>
        </w:r>
      </w:del>
      <w:r w:rsidR="00001000">
        <w:t xml:space="preserve">technology </w:t>
      </w:r>
      <w:del w:id="308" w:author="Gordon Lee" w:date="2016-10-29T22:40:00Z">
        <w:r w:rsidR="00001000" w:rsidDel="006E1D34">
          <w:delText xml:space="preserve">and implement of </w:delText>
        </w:r>
      </w:del>
      <w:ins w:id="309" w:author="Gordon Lee" w:date="2016-10-29T22:40:00Z">
        <w:r w:rsidR="006E1D34">
          <w:t xml:space="preserve">and </w:t>
        </w:r>
      </w:ins>
      <w:r w:rsidR="00001000">
        <w:t xml:space="preserve">interaction. Combining with aesthetic, the player </w:t>
      </w:r>
      <w:del w:id="310" w:author="Gordon Lee" w:date="2016-10-29T22:40:00Z">
        <w:r w:rsidR="00001000" w:rsidDel="006E1D34">
          <w:delText xml:space="preserve">would </w:delText>
        </w:r>
      </w:del>
      <w:r w:rsidR="00001000">
        <w:t>receive</w:t>
      </w:r>
      <w:ins w:id="311" w:author="Gordon Lee" w:date="2016-10-29T22:40:00Z">
        <w:r w:rsidR="006E1D34">
          <w:t>s</w:t>
        </w:r>
      </w:ins>
      <w:r w:rsidR="00001000">
        <w:t xml:space="preserve"> re</w:t>
      </w:r>
      <w:r w:rsidR="00880AAD">
        <w:t>al-time reaction</w:t>
      </w:r>
      <w:r w:rsidR="000157B3">
        <w:t xml:space="preserve"> while he or she is playing a video game.</w:t>
      </w:r>
      <w:r w:rsidR="00F80F95">
        <w:t xml:space="preserve"> Like </w:t>
      </w:r>
      <w:r w:rsidR="00F80F95" w:rsidRPr="007679D0">
        <w:rPr>
          <w:rFonts w:ascii="Times New Roman" w:hAnsi="Times New Roman" w:cs="Times New Roman"/>
          <w:i/>
        </w:rPr>
        <w:t>Stacking</w:t>
      </w:r>
      <w:r w:rsidR="00F80F95">
        <w:t xml:space="preserve"> and other adventure games</w:t>
      </w:r>
      <w:r w:rsidR="00310E40">
        <w:t xml:space="preserve">, the game narrative works as the skeleton to the </w:t>
      </w:r>
      <w:del w:id="312" w:author="Gordon Lee" w:date="2016-10-29T22:40:00Z">
        <w:r w:rsidR="00310E40" w:rsidDel="006E1D34">
          <w:delText xml:space="preserve">entire </w:delText>
        </w:r>
      </w:del>
      <w:ins w:id="313" w:author="Gordon Lee" w:date="2016-10-29T22:40:00Z">
        <w:r w:rsidR="006E1D34">
          <w:t xml:space="preserve">overall </w:t>
        </w:r>
      </w:ins>
      <w:r w:rsidR="00310E40">
        <w:t>game. The story support</w:t>
      </w:r>
      <w:ins w:id="314" w:author="Gordon Lee" w:date="2016-10-29T22:40:00Z">
        <w:r w:rsidR="006E1D34">
          <w:t>s</w:t>
        </w:r>
      </w:ins>
      <w:r w:rsidR="00ED1671">
        <w:t xml:space="preserve"> the whole framework of the game.</w:t>
      </w:r>
      <w:r w:rsidR="002A1A6E">
        <w:t xml:space="preserve"> Puzzle solving, achievement, collection, characters’ abilities are merged into this framework to establish a complete game system.</w:t>
      </w:r>
      <w:r w:rsidR="00606C5F">
        <w:t xml:space="preserve"> Under this system, the game has specific rules and constrains.</w:t>
      </w:r>
      <w:r w:rsidR="003E16AE">
        <w:t xml:space="preserve"> </w:t>
      </w:r>
      <w:ins w:id="315" w:author="Gordon Lee" w:date="2016-10-29T22:41:00Z">
        <w:r w:rsidR="006E1D34">
          <w:t>The p</w:t>
        </w:r>
      </w:ins>
      <w:del w:id="316" w:author="Gordon Lee" w:date="2016-10-29T22:41:00Z">
        <w:r w:rsidR="003E16AE" w:rsidDel="006E1D34">
          <w:delText>P</w:delText>
        </w:r>
      </w:del>
      <w:r w:rsidR="003E16AE">
        <w:t xml:space="preserve">layer has freedom </w:t>
      </w:r>
      <w:r w:rsidR="00936CC4">
        <w:t xml:space="preserve">in the game system and </w:t>
      </w:r>
      <w:del w:id="317" w:author="Gordon Lee" w:date="2016-10-29T22:41:00Z">
        <w:r w:rsidR="00936CC4" w:rsidDel="006E1D34">
          <w:delText>this kind of</w:delText>
        </w:r>
      </w:del>
      <w:ins w:id="318" w:author="Gordon Lee" w:date="2016-10-29T22:41:00Z">
        <w:r w:rsidR="006E1D34">
          <w:t>this</w:t>
        </w:r>
      </w:ins>
      <w:r w:rsidR="00936CC4">
        <w:t xml:space="preserve"> freedom </w:t>
      </w:r>
      <w:del w:id="319" w:author="Gordon Lee" w:date="2016-10-29T22:41:00Z">
        <w:r w:rsidR="00936CC4" w:rsidDel="006E1D34">
          <w:delText>is significant to</w:delText>
        </w:r>
      </w:del>
      <w:ins w:id="320" w:author="Gordon Lee" w:date="2016-10-29T22:41:00Z">
        <w:r w:rsidR="006E1D34">
          <w:t>is important in</w:t>
        </w:r>
      </w:ins>
      <w:r w:rsidR="00936CC4">
        <w:t xml:space="preserve"> stimulat</w:t>
      </w:r>
      <w:ins w:id="321" w:author="Gordon Lee" w:date="2016-10-29T22:41:00Z">
        <w:r w:rsidR="006E1D34">
          <w:t>ing</w:t>
        </w:r>
      </w:ins>
      <w:del w:id="322" w:author="Gordon Lee" w:date="2016-10-29T22:41:00Z">
        <w:r w:rsidR="00936CC4" w:rsidDel="006E1D34">
          <w:delText>e</w:delText>
        </w:r>
      </w:del>
      <w:r w:rsidR="00936CC4">
        <w:t xml:space="preserve"> </w:t>
      </w:r>
      <w:ins w:id="323" w:author="Gordon Lee" w:date="2016-10-29T22:41:00Z">
        <w:r w:rsidR="006E1D34">
          <w:t xml:space="preserve">that </w:t>
        </w:r>
      </w:ins>
      <w:r w:rsidR="00936CC4">
        <w:t>player</w:t>
      </w:r>
      <w:del w:id="324" w:author="Gordon Lee" w:date="2016-10-29T22:41:00Z">
        <w:r w:rsidR="00936CC4" w:rsidDel="006E1D34">
          <w:delText>’s motive power</w:delText>
        </w:r>
      </w:del>
      <w:r w:rsidR="00936CC4">
        <w:t xml:space="preserve"> to keep </w:t>
      </w:r>
      <w:del w:id="325" w:author="Gordon Lee" w:date="2016-10-29T22:41:00Z">
        <w:r w:rsidR="00936CC4" w:rsidDel="006E1D34">
          <w:delText>the game going forwards</w:delText>
        </w:r>
      </w:del>
      <w:ins w:id="326" w:author="Gordon Lee" w:date="2016-10-29T22:41:00Z">
        <w:r w:rsidR="006E1D34">
          <w:t>playing the game</w:t>
        </w:r>
      </w:ins>
      <w:r w:rsidR="00936CC4">
        <w:t>.</w:t>
      </w:r>
      <w:r w:rsidR="007E5166">
        <w:t xml:space="preserve"> </w:t>
      </w:r>
      <w:del w:id="327" w:author="Gordon Lee" w:date="2016-10-29T22:42:00Z">
        <w:r w:rsidR="007E5166" w:rsidDel="006E1D34">
          <w:delText>So the</w:delText>
        </w:r>
      </w:del>
      <w:ins w:id="328" w:author="Gordon Lee" w:date="2016-10-29T22:42:00Z">
        <w:r w:rsidR="006E1D34">
          <w:t>And this way the</w:t>
        </w:r>
      </w:ins>
      <w:r w:rsidR="007E5166">
        <w:t xml:space="preserve"> player </w:t>
      </w:r>
      <w:del w:id="329" w:author="Gordon Lee" w:date="2016-10-29T22:42:00Z">
        <w:r w:rsidR="007E5166" w:rsidDel="006E1D34">
          <w:delText>in a video game</w:delText>
        </w:r>
        <w:r w:rsidR="004E60E0" w:rsidDel="006E1D34">
          <w:delText xml:space="preserve"> is</w:delText>
        </w:r>
      </w:del>
      <w:ins w:id="330" w:author="Gordon Lee" w:date="2016-10-29T22:42:00Z">
        <w:r w:rsidR="006E1D34">
          <w:t>is</w:t>
        </w:r>
      </w:ins>
      <w:r w:rsidR="007E5166">
        <w:t xml:space="preserve"> no longer passively </w:t>
      </w:r>
      <w:r w:rsidR="00BC2CF8">
        <w:t xml:space="preserve">accepting the </w:t>
      </w:r>
      <w:ins w:id="331" w:author="Gordon Lee" w:date="2016-10-29T22:42:00Z">
        <w:r w:rsidR="006E1D34">
          <w:t xml:space="preserve">preset </w:t>
        </w:r>
      </w:ins>
      <w:r w:rsidR="00BC2CF8">
        <w:t>story but</w:t>
      </w:r>
      <w:r w:rsidR="001E54EA">
        <w:t xml:space="preserve"> </w:t>
      </w:r>
      <w:ins w:id="332" w:author="Gordon Lee" w:date="2016-10-29T22:42:00Z">
        <w:r w:rsidR="006E1D34">
          <w:t xml:space="preserve">is instead </w:t>
        </w:r>
      </w:ins>
      <w:r w:rsidR="001E54EA">
        <w:t>positively</w:t>
      </w:r>
      <w:r w:rsidR="00BC2CF8">
        <w:t xml:space="preserve"> seeking </w:t>
      </w:r>
      <w:r w:rsidR="001E54EA">
        <w:t>to reach the next checkpoint.</w:t>
      </w:r>
      <w:r w:rsidR="00036710">
        <w:t xml:space="preserve"> </w:t>
      </w:r>
      <w:del w:id="333" w:author="Gordon Lee" w:date="2016-10-29T22:43:00Z">
        <w:r w:rsidR="00036710" w:rsidDel="006E1D34">
          <w:delText xml:space="preserve">Video game </w:delText>
        </w:r>
      </w:del>
      <w:del w:id="334" w:author="Gordon Lee" w:date="2016-10-29T22:42:00Z">
        <w:r w:rsidR="00036710" w:rsidDel="006E1D34">
          <w:delText>has features in</w:delText>
        </w:r>
      </w:del>
      <w:ins w:id="335" w:author="Gordon Lee" w:date="2016-10-29T22:43:00Z">
        <w:r w:rsidR="006E1D34">
          <w:t>The</w:t>
        </w:r>
      </w:ins>
      <w:ins w:id="336" w:author="Gordon Lee" w:date="2016-10-29T22:42:00Z">
        <w:r w:rsidR="006E1D34">
          <w:t xml:space="preserve"> features of</w:t>
        </w:r>
      </w:ins>
      <w:r w:rsidR="00036710">
        <w:t xml:space="preserve"> interactivity </w:t>
      </w:r>
      <w:ins w:id="337" w:author="Gordon Lee" w:date="2016-10-29T22:43:00Z">
        <w:r w:rsidR="006E1D34">
          <w:t xml:space="preserve">is what makes video games different than all </w:t>
        </w:r>
      </w:ins>
      <w:del w:id="338" w:author="Gordon Lee" w:date="2016-10-29T22:43:00Z">
        <w:r w:rsidR="00036710" w:rsidDel="006E1D34">
          <w:delText xml:space="preserve">is the most difference to </w:delText>
        </w:r>
      </w:del>
      <w:r w:rsidR="00036710">
        <w:t>other mediums</w:t>
      </w:r>
      <w:ins w:id="339" w:author="Gordon Lee" w:date="2016-10-29T22:43:00Z">
        <w:r w:rsidR="006E1D34">
          <w:t xml:space="preserve"> of storytelling</w:t>
        </w:r>
      </w:ins>
      <w:r w:rsidR="00036710">
        <w:t>.</w:t>
      </w:r>
    </w:p>
    <w:p w14:paraId="70727DCD" w14:textId="77777777" w:rsidR="00460F9F" w:rsidRDefault="00460F9F"/>
    <w:p w14:paraId="735113BC" w14:textId="111CC07B" w:rsidR="00460F9F" w:rsidRDefault="006E1D34">
      <w:ins w:id="340" w:author="Gordon Lee" w:date="2016-10-29T22:43:00Z">
        <w:r>
          <w:t>A v</w:t>
        </w:r>
      </w:ins>
      <w:del w:id="341" w:author="Gordon Lee" w:date="2016-10-29T22:43:00Z">
        <w:r w:rsidR="00B57032" w:rsidDel="006E1D34">
          <w:rPr>
            <w:rFonts w:hint="eastAsia"/>
          </w:rPr>
          <w:delText>V</w:delText>
        </w:r>
      </w:del>
      <w:r w:rsidR="00B57032">
        <w:rPr>
          <w:rFonts w:hint="eastAsia"/>
        </w:rPr>
        <w:t>ideo game is</w:t>
      </w:r>
      <w:r w:rsidR="0069547A">
        <w:rPr>
          <w:rFonts w:hint="eastAsia"/>
        </w:rPr>
        <w:t xml:space="preserve"> </w:t>
      </w:r>
      <w:ins w:id="342" w:author="Gordon Lee" w:date="2016-10-29T22:43:00Z">
        <w:r>
          <w:t xml:space="preserve">a </w:t>
        </w:r>
      </w:ins>
      <w:r w:rsidR="0066140B">
        <w:t xml:space="preserve">play. </w:t>
      </w:r>
      <w:r w:rsidR="004C4E99">
        <w:t xml:space="preserve">No matter how dramatic the story is and how </w:t>
      </w:r>
      <w:del w:id="343" w:author="Gordon Lee" w:date="2016-10-29T22:44:00Z">
        <w:r w:rsidR="004C4E99" w:rsidDel="006E1D34">
          <w:delText>big the opening world is</w:delText>
        </w:r>
      </w:del>
      <w:ins w:id="344" w:author="Gordon Lee" w:date="2016-10-29T22:44:00Z">
        <w:r>
          <w:t>dynamic the virtual world seems like</w:t>
        </w:r>
      </w:ins>
      <w:r w:rsidR="004C4E99">
        <w:t xml:space="preserve">. It still </w:t>
      </w:r>
      <w:del w:id="345" w:author="Gordon Lee" w:date="2016-10-29T22:43:00Z">
        <w:r w:rsidR="004C4E99" w:rsidDel="006E1D34">
          <w:delText xml:space="preserve">follows </w:delText>
        </w:r>
      </w:del>
      <w:ins w:id="346" w:author="Gordon Lee" w:date="2016-10-29T22:43:00Z">
        <w:r>
          <w:t xml:space="preserve">has </w:t>
        </w:r>
      </w:ins>
      <w:r w:rsidR="004C4E99">
        <w:t xml:space="preserve">rules and </w:t>
      </w:r>
      <w:del w:id="347" w:author="Gordon Lee" w:date="2016-10-29T22:43:00Z">
        <w:r w:rsidR="004C4E99" w:rsidDel="006E1D34">
          <w:delText xml:space="preserve">has </w:delText>
        </w:r>
      </w:del>
      <w:r w:rsidR="004C4E99">
        <w:t>constrains.</w:t>
      </w:r>
      <w:r w:rsidR="00D44CD4">
        <w:t xml:space="preserve"> The</w:t>
      </w:r>
      <w:ins w:id="348" w:author="Gordon Lee" w:date="2016-10-29T22:44:00Z">
        <w:r>
          <w:t>se</w:t>
        </w:r>
      </w:ins>
      <w:r w:rsidR="00D44CD4">
        <w:t xml:space="preserve"> rules </w:t>
      </w:r>
      <w:r w:rsidR="0077678D">
        <w:t>and constrains define</w:t>
      </w:r>
      <w:del w:id="349" w:author="Gordon Lee" w:date="2016-10-29T22:44:00Z">
        <w:r w:rsidR="0077678D" w:rsidDel="006E1D34">
          <w:delText>d</w:delText>
        </w:r>
      </w:del>
      <w:r w:rsidR="0077678D">
        <w:t xml:space="preserve"> </w:t>
      </w:r>
      <w:r w:rsidR="00127C3D">
        <w:t xml:space="preserve">possibilities </w:t>
      </w:r>
      <w:del w:id="350" w:author="Gordon Lee" w:date="2016-10-29T22:44:00Z">
        <w:r w:rsidR="00127C3D" w:rsidDel="006E1D34">
          <w:delText xml:space="preserve">to </w:delText>
        </w:r>
      </w:del>
      <w:ins w:id="351" w:author="Gordon Lee" w:date="2016-10-29T22:44:00Z">
        <w:r>
          <w:t xml:space="preserve">in </w:t>
        </w:r>
      </w:ins>
      <w:r w:rsidR="0077678D">
        <w:t>the video game</w:t>
      </w:r>
      <w:r w:rsidR="00345338">
        <w:t xml:space="preserve"> and keep</w:t>
      </w:r>
      <w:ins w:id="352" w:author="Gordon Lee" w:date="2016-10-29T22:44:00Z">
        <w:r>
          <w:t>s</w:t>
        </w:r>
      </w:ins>
      <w:r w:rsidR="00345338">
        <w:t xml:space="preserve"> it working normally.</w:t>
      </w:r>
      <w:r w:rsidR="00127C3D">
        <w:t xml:space="preserve"> </w:t>
      </w:r>
      <w:r w:rsidR="009C427C">
        <w:t xml:space="preserve">Rules of a video game </w:t>
      </w:r>
      <w:ins w:id="353" w:author="Gordon Lee" w:date="2016-10-29T22:45:00Z">
        <w:r>
          <w:t xml:space="preserve">help </w:t>
        </w:r>
      </w:ins>
      <w:r w:rsidR="009C427C">
        <w:t>establish</w:t>
      </w:r>
      <w:del w:id="354" w:author="Gordon Lee" w:date="2016-10-29T22:44:00Z">
        <w:r w:rsidR="009C427C" w:rsidDel="006E1D34">
          <w:delText>ed</w:delText>
        </w:r>
      </w:del>
      <w:r w:rsidR="009C427C">
        <w:t xml:space="preserve"> the game system, </w:t>
      </w:r>
      <w:ins w:id="355" w:author="Gordon Lee" w:date="2016-10-29T22:45:00Z">
        <w:r>
          <w:t xml:space="preserve">the </w:t>
        </w:r>
      </w:ins>
      <w:r w:rsidR="009C427C">
        <w:t>int</w:t>
      </w:r>
      <w:r w:rsidR="009E14C3">
        <w:t xml:space="preserve">eractivity, </w:t>
      </w:r>
      <w:ins w:id="356" w:author="Gordon Lee" w:date="2016-10-29T22:45:00Z">
        <w:r>
          <w:t xml:space="preserve">the </w:t>
        </w:r>
      </w:ins>
      <w:r w:rsidR="009E14C3">
        <w:t>storytelling and</w:t>
      </w:r>
      <w:r w:rsidR="00EC21A9">
        <w:t xml:space="preserve"> </w:t>
      </w:r>
      <w:ins w:id="357" w:author="Gordon Lee" w:date="2016-10-29T22:44:00Z">
        <w:r>
          <w:t xml:space="preserve">in </w:t>
        </w:r>
      </w:ins>
      <w:r w:rsidR="00ED3491">
        <w:t>explain</w:t>
      </w:r>
      <w:ins w:id="358" w:author="Gordon Lee" w:date="2016-10-29T22:44:00Z">
        <w:r>
          <w:t>ing the</w:t>
        </w:r>
      </w:ins>
      <w:del w:id="359" w:author="Gordon Lee" w:date="2016-10-29T22:44:00Z">
        <w:r w:rsidR="00ED3491" w:rsidDel="006E1D34">
          <w:delText>ed</w:delText>
        </w:r>
      </w:del>
      <w:r w:rsidR="00ED3491">
        <w:t xml:space="preserve"> </w:t>
      </w:r>
      <w:r w:rsidR="009E14C3">
        <w:t>designer’s ideas.</w:t>
      </w:r>
      <w:r w:rsidR="00043A4A">
        <w:t xml:space="preserve"> Huizinga’s definition</w:t>
      </w:r>
      <w:r w:rsidR="00AD4860" w:rsidRPr="00AD4860">
        <w:rPr>
          <w:vertAlign w:val="superscript"/>
        </w:rPr>
        <w:t>1</w:t>
      </w:r>
      <w:r w:rsidR="00043A4A">
        <w:t xml:space="preserve"> to play is also valuable to video game genre. Playing </w:t>
      </w:r>
      <w:ins w:id="360" w:author="Gordon Lee" w:date="2016-10-29T22:45:00Z">
        <w:r>
          <w:t xml:space="preserve">a </w:t>
        </w:r>
      </w:ins>
      <w:r w:rsidR="00043A4A">
        <w:t>video game is a voluntary and non-serious activity</w:t>
      </w:r>
      <w:r w:rsidR="00CC4111">
        <w:t xml:space="preserve">. It </w:t>
      </w:r>
      <w:del w:id="361" w:author="Gordon Lee" w:date="2016-10-29T22:46:00Z">
        <w:r w:rsidR="00CC4111" w:rsidDel="006E1D34">
          <w:delText xml:space="preserve">will not </w:delText>
        </w:r>
      </w:del>
      <w:del w:id="362" w:author="Gordon Lee" w:date="2016-10-29T22:45:00Z">
        <w:r w:rsidR="00CC4111" w:rsidDel="006E1D34">
          <w:delText xml:space="preserve">affective </w:delText>
        </w:r>
      </w:del>
      <w:del w:id="363" w:author="Gordon Lee" w:date="2016-10-29T22:46:00Z">
        <w:r w:rsidR="00CC4111" w:rsidDel="006E1D34">
          <w:delText>and</w:delText>
        </w:r>
      </w:del>
      <w:ins w:id="364" w:author="Gordon Lee" w:date="2016-10-29T22:46:00Z">
        <w:r>
          <w:t>does not significantly affect</w:t>
        </w:r>
      </w:ins>
      <w:r w:rsidR="00CC4111">
        <w:t xml:space="preserve"> </w:t>
      </w:r>
      <w:ins w:id="365" w:author="Gordon Lee" w:date="2016-10-29T22:46:00Z">
        <w:r>
          <w:t xml:space="preserve">ordinary life and is </w:t>
        </w:r>
      </w:ins>
      <w:r w:rsidR="00CC4111">
        <w:t xml:space="preserve">distinct from </w:t>
      </w:r>
      <w:r w:rsidR="00D22F5C">
        <w:t>ordinary life.</w:t>
      </w:r>
      <w:r w:rsidR="009B1EDD">
        <w:t xml:space="preserve"> The virtual world and gameplay make video games relatively independent both in location and duration to the daily life.</w:t>
      </w:r>
    </w:p>
    <w:p w14:paraId="086F13A7" w14:textId="77777777" w:rsidR="00AA06BE" w:rsidRDefault="00AA06BE"/>
    <w:p w14:paraId="2851A6FD" w14:textId="44D04301" w:rsidR="00AA06BE" w:rsidRDefault="005E21DB">
      <w:ins w:id="366" w:author="Gordon Lee" w:date="2016-10-29T22:47:00Z">
        <w:r>
          <w:t xml:space="preserve">However we </w:t>
        </w:r>
      </w:ins>
      <w:del w:id="367" w:author="Gordon Lee" w:date="2016-10-29T22:47:00Z">
        <w:r w:rsidR="00807E92" w:rsidDel="005E21DB">
          <w:delText xml:space="preserve">We </w:delText>
        </w:r>
      </w:del>
      <w:r w:rsidR="00807E92">
        <w:t xml:space="preserve">cannot say </w:t>
      </w:r>
      <w:ins w:id="368" w:author="Gordon Lee" w:date="2016-10-29T22:47:00Z">
        <w:r>
          <w:t xml:space="preserve">that </w:t>
        </w:r>
      </w:ins>
      <w:r w:rsidR="00807E92">
        <w:t>g</w:t>
      </w:r>
      <w:r w:rsidR="006E14F4">
        <w:t>ames</w:t>
      </w:r>
      <w:ins w:id="369" w:author="Gordon Lee" w:date="2016-10-29T22:47:00Z">
        <w:r>
          <w:t xml:space="preserve"> with</w:t>
        </w:r>
      </w:ins>
      <w:del w:id="370" w:author="Gordon Lee" w:date="2016-10-29T22:47:00Z">
        <w:r w:rsidR="006E14F4" w:rsidDel="005E21DB">
          <w:delText>, which have</w:delText>
        </w:r>
      </w:del>
      <w:r w:rsidR="006E14F4">
        <w:t xml:space="preserve"> no story</w:t>
      </w:r>
      <w:ins w:id="371" w:author="Gordon Lee" w:date="2016-10-29T22:47:00Z">
        <w:r>
          <w:t xml:space="preserve"> </w:t>
        </w:r>
      </w:ins>
      <w:del w:id="372" w:author="Gordon Lee" w:date="2016-10-29T22:47:00Z">
        <w:r w:rsidR="006E14F4" w:rsidDel="005E21DB">
          <w:delText xml:space="preserve">, </w:delText>
        </w:r>
      </w:del>
      <w:r w:rsidR="006E14F4">
        <w:t xml:space="preserve">are not </w:t>
      </w:r>
      <w:r w:rsidR="00A20BCF">
        <w:t>convincing</w:t>
      </w:r>
      <w:r w:rsidR="00076134">
        <w:t xml:space="preserve"> </w:t>
      </w:r>
      <w:ins w:id="373" w:author="Gordon Lee" w:date="2016-10-29T22:47:00Z">
        <w:r>
          <w:t xml:space="preserve">any </w:t>
        </w:r>
      </w:ins>
      <w:r w:rsidR="00076134">
        <w:t>designer</w:t>
      </w:r>
      <w:del w:id="374" w:author="Gordon Lee" w:date="2016-10-29T22:47:00Z">
        <w:r w:rsidR="00076134" w:rsidDel="005E21DB">
          <w:delText>’s</w:delText>
        </w:r>
      </w:del>
      <w:r w:rsidR="00076134">
        <w:t xml:space="preserve"> ideas. A significant </w:t>
      </w:r>
      <w:del w:id="375" w:author="Gordon Lee" w:date="2016-10-29T22:47:00Z">
        <w:r w:rsidR="00076134" w:rsidDel="005E21DB">
          <w:delText xml:space="preserve">amount </w:delText>
        </w:r>
      </w:del>
      <w:ins w:id="376" w:author="Gordon Lee" w:date="2016-10-29T22:47:00Z">
        <w:r>
          <w:t xml:space="preserve">number </w:t>
        </w:r>
      </w:ins>
      <w:r w:rsidR="00076134">
        <w:t>of games are still very attractive</w:t>
      </w:r>
      <w:r w:rsidR="007605D7">
        <w:t xml:space="preserve"> </w:t>
      </w:r>
      <w:del w:id="377" w:author="Gordon Lee" w:date="2016-10-29T22:47:00Z">
        <w:r w:rsidR="007605D7" w:rsidDel="00A43531">
          <w:delText>even though lack of</w:delText>
        </w:r>
      </w:del>
      <w:ins w:id="378" w:author="Gordon Lee" w:date="2016-10-29T22:47:00Z">
        <w:r w:rsidR="00A43531">
          <w:t>even without a</w:t>
        </w:r>
      </w:ins>
      <w:r w:rsidR="007605D7">
        <w:t xml:space="preserve"> story narrative</w:t>
      </w:r>
      <w:r w:rsidR="00076134">
        <w:t>.</w:t>
      </w:r>
      <w:r w:rsidR="00DC46C8">
        <w:t xml:space="preserve"> For example, </w:t>
      </w:r>
      <w:r w:rsidR="00DC46C8" w:rsidRPr="000730E6">
        <w:rPr>
          <w:rFonts w:ascii="Times New Roman" w:hAnsi="Times New Roman" w:cs="Times New Roman"/>
          <w:i/>
          <w:rPrChange w:id="379" w:author="Gordon Lee" w:date="2016-10-30T19:58:00Z">
            <w:rPr>
              <w:rFonts w:hint="eastAsia"/>
            </w:rPr>
          </w:rPrChange>
        </w:rPr>
        <w:t>Bejeweled 2 Deluxe</w:t>
      </w:r>
      <w:r w:rsidR="00DC46C8" w:rsidRPr="00DC46C8">
        <w:rPr>
          <w:rFonts w:hint="eastAsia"/>
        </w:rPr>
        <w:t xml:space="preserve">, </w:t>
      </w:r>
      <w:r w:rsidR="00DC46C8" w:rsidRPr="000730E6">
        <w:rPr>
          <w:rFonts w:ascii="Times New Roman" w:hAnsi="Times New Roman" w:cs="Times New Roman"/>
          <w:i/>
          <w:rPrChange w:id="380" w:author="Gordon Lee" w:date="2016-10-30T19:58:00Z">
            <w:rPr>
              <w:rFonts w:hint="eastAsia"/>
            </w:rPr>
          </w:rPrChange>
        </w:rPr>
        <w:t>Tetris</w:t>
      </w:r>
      <w:ins w:id="381" w:author="Gordon Lee" w:date="2016-10-29T22:48:00Z">
        <w:r w:rsidR="00A43531">
          <w:t xml:space="preserve"> and </w:t>
        </w:r>
      </w:ins>
      <w:del w:id="382" w:author="Gordon Lee" w:date="2016-10-29T22:48:00Z">
        <w:r w:rsidR="00167D8C" w:rsidRPr="000730E6" w:rsidDel="00A43531">
          <w:rPr>
            <w:rFonts w:ascii="Times New Roman" w:hAnsi="Times New Roman" w:cs="Times New Roman"/>
            <w:i/>
            <w:rPrChange w:id="383" w:author="Gordon Lee" w:date="2016-10-30T19:58:00Z">
              <w:rPr>
                <w:rFonts w:hint="eastAsia"/>
              </w:rPr>
            </w:rPrChange>
          </w:rPr>
          <w:delText xml:space="preserve">, </w:delText>
        </w:r>
      </w:del>
      <w:ins w:id="384" w:author="Gordon Lee" w:date="2016-10-29T22:48:00Z">
        <w:r w:rsidR="00A43531" w:rsidRPr="000730E6">
          <w:rPr>
            <w:rFonts w:ascii="Times New Roman" w:hAnsi="Times New Roman" w:cs="Times New Roman"/>
            <w:i/>
            <w:rPrChange w:id="385" w:author="Gordon Lee" w:date="2016-10-30T19:58:00Z">
              <w:rPr/>
            </w:rPrChange>
          </w:rPr>
          <w:t>T</w:t>
        </w:r>
      </w:ins>
      <w:del w:id="386" w:author="Gordon Lee" w:date="2016-10-29T22:48:00Z">
        <w:r w:rsidR="00DC46C8" w:rsidRPr="000730E6" w:rsidDel="00A43531">
          <w:rPr>
            <w:rFonts w:ascii="Times New Roman" w:hAnsi="Times New Roman" w:cs="Times New Roman"/>
            <w:i/>
            <w:rPrChange w:id="387" w:author="Gordon Lee" w:date="2016-10-30T19:58:00Z">
              <w:rPr>
                <w:rFonts w:hint="eastAsia"/>
              </w:rPr>
            </w:rPrChange>
          </w:rPr>
          <w:delText>t</w:delText>
        </w:r>
      </w:del>
      <w:r w:rsidR="00DC46C8" w:rsidRPr="000730E6">
        <w:rPr>
          <w:rFonts w:ascii="Times New Roman" w:hAnsi="Times New Roman" w:cs="Times New Roman"/>
          <w:i/>
          <w:rPrChange w:id="388" w:author="Gordon Lee" w:date="2016-10-30T19:58:00Z">
            <w:rPr>
              <w:rFonts w:hint="eastAsia"/>
            </w:rPr>
          </w:rPrChange>
        </w:rPr>
        <w:t xml:space="preserve">emple </w:t>
      </w:r>
      <w:ins w:id="389" w:author="Gordon Lee" w:date="2016-10-29T22:48:00Z">
        <w:r w:rsidR="00A43531" w:rsidRPr="000730E6">
          <w:rPr>
            <w:rFonts w:ascii="Times New Roman" w:hAnsi="Times New Roman" w:cs="Times New Roman"/>
            <w:i/>
            <w:rPrChange w:id="390" w:author="Gordon Lee" w:date="2016-10-30T19:58:00Z">
              <w:rPr/>
            </w:rPrChange>
          </w:rPr>
          <w:t>R</w:t>
        </w:r>
      </w:ins>
      <w:del w:id="391" w:author="Gordon Lee" w:date="2016-10-29T22:48:00Z">
        <w:r w:rsidR="00DC46C8" w:rsidRPr="000730E6" w:rsidDel="00A43531">
          <w:rPr>
            <w:rFonts w:ascii="Times New Roman" w:hAnsi="Times New Roman" w:cs="Times New Roman"/>
            <w:i/>
            <w:rPrChange w:id="392" w:author="Gordon Lee" w:date="2016-10-30T19:58:00Z">
              <w:rPr>
                <w:rFonts w:hint="eastAsia"/>
              </w:rPr>
            </w:rPrChange>
          </w:rPr>
          <w:delText>r</w:delText>
        </w:r>
      </w:del>
      <w:r w:rsidR="00DC46C8" w:rsidRPr="000730E6">
        <w:rPr>
          <w:rFonts w:ascii="Times New Roman" w:hAnsi="Times New Roman" w:cs="Times New Roman"/>
          <w:i/>
          <w:rPrChange w:id="393" w:author="Gordon Lee" w:date="2016-10-30T19:58:00Z">
            <w:rPr>
              <w:rFonts w:hint="eastAsia"/>
            </w:rPr>
          </w:rPrChange>
        </w:rPr>
        <w:t>u</w:t>
      </w:r>
      <w:ins w:id="394" w:author="Gordon Lee" w:date="2016-10-29T22:48:00Z">
        <w:r w:rsidR="00A43531" w:rsidRPr="000730E6">
          <w:rPr>
            <w:rFonts w:ascii="Times New Roman" w:hAnsi="Times New Roman" w:cs="Times New Roman"/>
            <w:i/>
            <w:rPrChange w:id="395" w:author="Gordon Lee" w:date="2016-10-30T19:58:00Z">
              <w:rPr/>
            </w:rPrChange>
          </w:rPr>
          <w:t>n</w:t>
        </w:r>
        <w:r w:rsidR="00A43531">
          <w:t>.</w:t>
        </w:r>
      </w:ins>
      <w:del w:id="396" w:author="Gordon Lee" w:date="2016-10-29T22:48:00Z">
        <w:r w:rsidR="00DC46C8" w:rsidRPr="00DC46C8" w:rsidDel="00A43531">
          <w:rPr>
            <w:rFonts w:hint="eastAsia"/>
          </w:rPr>
          <w:delText>n</w:delText>
        </w:r>
      </w:del>
      <w:del w:id="397" w:author="Gordon Lee" w:date="2016-10-30T19:58:00Z">
        <w:r w:rsidR="00DC46C8" w:rsidDel="000730E6">
          <w:delText xml:space="preserve"> </w:delText>
        </w:r>
      </w:del>
      <w:del w:id="398" w:author="Gordon Lee" w:date="2016-10-29T22:48:00Z">
        <w:r w:rsidR="00DC46C8" w:rsidDel="00A43531">
          <w:delText>and so on</w:delText>
        </w:r>
        <w:r w:rsidR="0050037B" w:rsidDel="00A43531">
          <w:delText>.</w:delText>
        </w:r>
      </w:del>
      <w:r w:rsidR="007605D7">
        <w:t xml:space="preserve"> </w:t>
      </w:r>
      <w:r w:rsidR="00E207AD">
        <w:t>These game</w:t>
      </w:r>
      <w:ins w:id="399" w:author="Gordon Lee" w:date="2016-10-29T22:48:00Z">
        <w:r w:rsidR="00A43531">
          <w:t>s</w:t>
        </w:r>
      </w:ins>
      <w:r w:rsidR="00E207AD">
        <w:t xml:space="preserve"> emphasize</w:t>
      </w:r>
      <w:del w:id="400" w:author="Gordon Lee" w:date="2016-10-29T22:48:00Z">
        <w:r w:rsidR="00E207AD" w:rsidDel="00A43531">
          <w:delText>s</w:delText>
        </w:r>
      </w:del>
      <w:r w:rsidR="00E207AD">
        <w:t xml:space="preserve"> game</w:t>
      </w:r>
      <w:ins w:id="401" w:author="Gordon Lee" w:date="2016-10-29T22:48:00Z">
        <w:r w:rsidR="00A43531">
          <w:t>r</w:t>
        </w:r>
      </w:ins>
      <w:bookmarkStart w:id="402" w:name="_GoBack"/>
      <w:bookmarkEnd w:id="402"/>
      <w:r w:rsidR="00E207AD">
        <w:t xml:space="preserve"> experiences</w:t>
      </w:r>
      <w:r w:rsidR="00FD72A7">
        <w:t xml:space="preserve"> and interactivities</w:t>
      </w:r>
      <w:r w:rsidR="00E207AD">
        <w:t xml:space="preserve"> rather than telling a </w:t>
      </w:r>
      <w:r w:rsidR="00BB4546">
        <w:t xml:space="preserve">story. </w:t>
      </w:r>
      <w:del w:id="403" w:author="Gordon Lee" w:date="2016-10-29T22:49:00Z">
        <w:r w:rsidR="00CE22DA" w:rsidDel="003733A4">
          <w:delText xml:space="preserve">Relationship </w:delText>
        </w:r>
      </w:del>
      <w:ins w:id="404" w:author="Gordon Lee" w:date="2016-10-29T22:49:00Z">
        <w:r w:rsidR="003733A4">
          <w:t xml:space="preserve">The relationship </w:t>
        </w:r>
      </w:ins>
      <w:r w:rsidR="00CE22DA">
        <w:t xml:space="preserve">between Interactivity and story narrative is more </w:t>
      </w:r>
      <w:del w:id="405" w:author="Gordon Lee" w:date="2016-10-29T22:49:00Z">
        <w:r w:rsidR="00CE22DA" w:rsidRPr="006E14F4" w:rsidDel="003733A4">
          <w:delText>appropriate</w:delText>
        </w:r>
        <w:r w:rsidR="00CE22DA" w:rsidDel="003733A4">
          <w:delText xml:space="preserve"> </w:delText>
        </w:r>
      </w:del>
      <w:ins w:id="406" w:author="Gordon Lee" w:date="2016-10-29T22:49:00Z">
        <w:r w:rsidR="003733A4">
          <w:t xml:space="preserve">apparent </w:t>
        </w:r>
      </w:ins>
      <w:r w:rsidR="00CE22DA">
        <w:t xml:space="preserve">to Adventure </w:t>
      </w:r>
      <w:r w:rsidR="00BC1DD6">
        <w:t>Game</w:t>
      </w:r>
      <w:ins w:id="407" w:author="Gordon Lee" w:date="2016-10-29T22:49:00Z">
        <w:r w:rsidR="003733A4">
          <w:t>s</w:t>
        </w:r>
      </w:ins>
      <w:r w:rsidR="00BC1DD6">
        <w:t xml:space="preserve"> rather than other genre</w:t>
      </w:r>
      <w:r w:rsidR="000B0F57">
        <w:t>.</w:t>
      </w:r>
    </w:p>
    <w:p w14:paraId="5F801006" w14:textId="77777777" w:rsidR="007311C7" w:rsidRDefault="007311C7"/>
    <w:p w14:paraId="4EF3A765" w14:textId="0F321123" w:rsidR="007311C7" w:rsidRDefault="004C376F">
      <w:r w:rsidRPr="004C376F">
        <w:t>In summary</w:t>
      </w:r>
      <w:ins w:id="408" w:author="Gordon Lee" w:date="2016-10-29T22:49:00Z">
        <w:r w:rsidR="003733A4">
          <w:t>,</w:t>
        </w:r>
      </w:ins>
      <w:r w:rsidRPr="004C376F">
        <w:t xml:space="preserve"> based on the above examples I believe that</w:t>
      </w:r>
      <w:r>
        <w:t xml:space="preserve"> story narrative</w:t>
      </w:r>
      <w:ins w:id="409" w:author="Gordon Lee" w:date="2016-10-29T22:50:00Z">
        <w:r w:rsidR="003733A4">
          <w:t>s</w:t>
        </w:r>
      </w:ins>
      <w:r>
        <w:t xml:space="preserve"> in </w:t>
      </w:r>
      <w:ins w:id="410" w:author="Gordon Lee" w:date="2016-10-29T22:49:00Z">
        <w:r w:rsidR="003733A4">
          <w:t>v</w:t>
        </w:r>
      </w:ins>
      <w:del w:id="411" w:author="Gordon Lee" w:date="2016-10-29T22:49:00Z">
        <w:r w:rsidDel="003733A4">
          <w:delText>the v</w:delText>
        </w:r>
      </w:del>
      <w:r>
        <w:t xml:space="preserve">ideo games </w:t>
      </w:r>
      <w:del w:id="412" w:author="Gordon Lee" w:date="2016-10-29T22:50:00Z">
        <w:r w:rsidDel="003733A4">
          <w:delText xml:space="preserve">is </w:delText>
        </w:r>
      </w:del>
      <w:ins w:id="413" w:author="Gordon Lee" w:date="2016-10-29T22:50:00Z">
        <w:r w:rsidR="003733A4">
          <w:t xml:space="preserve">are </w:t>
        </w:r>
      </w:ins>
      <w:r>
        <w:t>no longer</w:t>
      </w:r>
      <w:ins w:id="414" w:author="Gordon Lee" w:date="2016-10-29T22:57:00Z">
        <w:r w:rsidR="000D4979">
          <w:t xml:space="preserve"> presented </w:t>
        </w:r>
      </w:ins>
      <w:ins w:id="415" w:author="Gordon Lee" w:date="2016-10-29T23:11:00Z">
        <w:r w:rsidR="000552F1">
          <w:t>simply</w:t>
        </w:r>
      </w:ins>
      <w:ins w:id="416" w:author="Gordon Lee" w:date="2016-10-29T22:57:00Z">
        <w:r w:rsidR="000D4979">
          <w:t xml:space="preserve"> in</w:t>
        </w:r>
      </w:ins>
      <w:del w:id="417" w:author="Gordon Lee" w:date="2016-10-29T22:57:00Z">
        <w:r w:rsidDel="000D4979">
          <w:delText xml:space="preserve"> i</w:delText>
        </w:r>
        <w:r w:rsidR="00132C5F" w:rsidDel="000D4979">
          <w:delText>n</w:delText>
        </w:r>
      </w:del>
      <w:r w:rsidR="00132C5F">
        <w:t xml:space="preserve"> linear structure</w:t>
      </w:r>
      <w:ins w:id="418" w:author="Gordon Lee" w:date="2016-10-29T23:11:00Z">
        <w:r w:rsidR="000552F1">
          <w:t>s</w:t>
        </w:r>
      </w:ins>
      <w:r w:rsidR="00132C5F">
        <w:t xml:space="preserve">. The combination of interactivities and non-linear story narrative </w:t>
      </w:r>
      <w:del w:id="419" w:author="Gordon Lee" w:date="2016-10-29T22:57:00Z">
        <w:r w:rsidR="00132C5F" w:rsidDel="000D4979">
          <w:delText>makes</w:delText>
        </w:r>
      </w:del>
      <w:ins w:id="420" w:author="Gordon Lee" w:date="2016-10-29T22:57:00Z">
        <w:r w:rsidR="000D4979">
          <w:t>help</w:t>
        </w:r>
      </w:ins>
      <w:ins w:id="421" w:author="Gordon Lee" w:date="2016-10-29T22:58:00Z">
        <w:r w:rsidR="00E13E9B">
          <w:t>s</w:t>
        </w:r>
      </w:ins>
      <w:ins w:id="422" w:author="Gordon Lee" w:date="2016-10-29T22:57:00Z">
        <w:r w:rsidR="000D4979">
          <w:t xml:space="preserve"> make </w:t>
        </w:r>
      </w:ins>
      <w:del w:id="423" w:author="Gordon Lee" w:date="2016-10-29T22:57:00Z">
        <w:r w:rsidR="00132C5F" w:rsidDel="000D4979">
          <w:delText xml:space="preserve"> </w:delText>
        </w:r>
      </w:del>
      <w:del w:id="424" w:author="Gordon Lee" w:date="2016-10-29T22:50:00Z">
        <w:r w:rsidR="00132C5F" w:rsidDel="003733A4">
          <w:delText xml:space="preserve">the </w:delText>
        </w:r>
      </w:del>
      <w:r w:rsidR="00132C5F">
        <w:t xml:space="preserve">video games more attractive and </w:t>
      </w:r>
      <w:del w:id="425" w:author="Gordon Lee" w:date="2016-10-29T22:50:00Z">
        <w:r w:rsidR="00132C5F" w:rsidDel="003733A4">
          <w:delText xml:space="preserve">dramatic </w:delText>
        </w:r>
      </w:del>
      <w:ins w:id="426" w:author="Gordon Lee" w:date="2016-10-29T22:50:00Z">
        <w:r w:rsidR="003733A4">
          <w:t xml:space="preserve">dynamic </w:t>
        </w:r>
      </w:ins>
      <w:del w:id="427" w:author="Gordon Lee" w:date="2016-10-29T22:57:00Z">
        <w:r w:rsidR="00132C5F" w:rsidDel="000D4979">
          <w:delText xml:space="preserve">to </w:delText>
        </w:r>
      </w:del>
      <w:ins w:id="428" w:author="Gordon Lee" w:date="2016-10-29T22:57:00Z">
        <w:r w:rsidR="000D4979">
          <w:t xml:space="preserve">for </w:t>
        </w:r>
      </w:ins>
      <w:r w:rsidR="00132C5F">
        <w:t>the player</w:t>
      </w:r>
      <w:ins w:id="429" w:author="Gordon Lee" w:date="2016-10-29T22:58:00Z">
        <w:r w:rsidR="00E13E9B">
          <w:t xml:space="preserve">. This improvement also </w:t>
        </w:r>
      </w:ins>
      <w:del w:id="430" w:author="Gordon Lee" w:date="2016-10-29T22:58:00Z">
        <w:r w:rsidR="00132C5F" w:rsidDel="00E13E9B">
          <w:delText xml:space="preserve">, and </w:delText>
        </w:r>
      </w:del>
      <w:ins w:id="431" w:author="Gordon Lee" w:date="2016-10-29T22:58:00Z">
        <w:r w:rsidR="000D4979">
          <w:t>he</w:t>
        </w:r>
        <w:r w:rsidR="00E13E9B">
          <w:t xml:space="preserve">lps </w:t>
        </w:r>
      </w:ins>
      <w:del w:id="432" w:author="Gordon Lee" w:date="2016-10-29T22:50:00Z">
        <w:r w:rsidR="00132C5F" w:rsidDel="003733A4">
          <w:delText xml:space="preserve">effetely </w:delText>
        </w:r>
      </w:del>
      <w:del w:id="433" w:author="Gordon Lee" w:date="2016-10-29T23:11:00Z">
        <w:r w:rsidR="00132C5F" w:rsidDel="001B0B9A">
          <w:delText>convince</w:delText>
        </w:r>
      </w:del>
      <w:ins w:id="434" w:author="Gordon Lee" w:date="2016-10-29T23:11:00Z">
        <w:r w:rsidR="001B0B9A">
          <w:t>communicate</w:t>
        </w:r>
      </w:ins>
      <w:del w:id="435" w:author="Gordon Lee" w:date="2016-10-29T23:11:00Z">
        <w:r w:rsidR="00132C5F" w:rsidDel="001B0B9A">
          <w:delText>s</w:delText>
        </w:r>
      </w:del>
      <w:r w:rsidR="00132C5F">
        <w:t xml:space="preserve"> </w:t>
      </w:r>
      <w:ins w:id="436" w:author="Gordon Lee" w:date="2016-10-29T22:51:00Z">
        <w:r w:rsidR="003733A4">
          <w:t xml:space="preserve">the </w:t>
        </w:r>
      </w:ins>
      <w:r w:rsidR="00132C5F">
        <w:t>designer’s ideas</w:t>
      </w:r>
      <w:ins w:id="437" w:author="Gordon Lee" w:date="2016-10-29T22:58:00Z">
        <w:r w:rsidR="00E13E9B">
          <w:t xml:space="preserve"> more effectively</w:t>
        </w:r>
      </w:ins>
      <w:r w:rsidR="00132C5F">
        <w:t>.</w:t>
      </w:r>
      <w:r w:rsidR="00805A83">
        <w:t xml:space="preserve"> </w:t>
      </w:r>
      <w:ins w:id="438" w:author="Gordon Lee" w:date="2016-10-29T22:58:00Z">
        <w:r w:rsidR="00E13E9B">
          <w:t>I think that v</w:t>
        </w:r>
      </w:ins>
      <w:del w:id="439" w:author="Gordon Lee" w:date="2016-10-29T22:58:00Z">
        <w:r w:rsidR="00805A83" w:rsidDel="00E13E9B">
          <w:delText>V</w:delText>
        </w:r>
      </w:del>
      <w:r w:rsidR="00805A83">
        <w:t>ideo game</w:t>
      </w:r>
      <w:ins w:id="440" w:author="Gordon Lee" w:date="2016-10-29T22:51:00Z">
        <w:r w:rsidR="003733A4">
          <w:t>s</w:t>
        </w:r>
      </w:ins>
      <w:r w:rsidR="00805A83">
        <w:t xml:space="preserve"> </w:t>
      </w:r>
      <w:del w:id="441" w:author="Gordon Lee" w:date="2016-10-29T22:51:00Z">
        <w:r w:rsidR="00C60E4B" w:rsidDel="003733A4">
          <w:delText xml:space="preserve">does </w:delText>
        </w:r>
        <w:r w:rsidR="00805A83" w:rsidDel="003733A4">
          <w:delText>not</w:delText>
        </w:r>
      </w:del>
      <w:ins w:id="442" w:author="Gordon Lee" w:date="2016-10-29T22:51:00Z">
        <w:r w:rsidR="003733A4">
          <w:t>are not</w:t>
        </w:r>
      </w:ins>
      <w:r w:rsidR="00805A83">
        <w:t xml:space="preserve"> distinct </w:t>
      </w:r>
      <w:r w:rsidR="00C60E4B">
        <w:t xml:space="preserve">from </w:t>
      </w:r>
      <w:ins w:id="443" w:author="Gordon Lee" w:date="2016-10-29T22:59:00Z">
        <w:r w:rsidR="00E13E9B">
          <w:t xml:space="preserve">the definition of </w:t>
        </w:r>
      </w:ins>
      <w:ins w:id="444" w:author="Gordon Lee" w:date="2016-10-29T22:51:00Z">
        <w:r w:rsidR="003733A4">
          <w:t>“</w:t>
        </w:r>
      </w:ins>
      <w:r w:rsidR="00C60E4B">
        <w:t>play</w:t>
      </w:r>
      <w:ins w:id="445" w:author="Gordon Lee" w:date="2016-10-29T22:51:00Z">
        <w:r w:rsidR="003733A4">
          <w:t>”</w:t>
        </w:r>
      </w:ins>
      <w:r w:rsidR="00C60E4B">
        <w:t xml:space="preserve"> </w:t>
      </w:r>
      <w:del w:id="446" w:author="Gordon Lee" w:date="2016-10-29T22:51:00Z">
        <w:r w:rsidR="00C60E4B" w:rsidDel="003733A4">
          <w:delText xml:space="preserve">that </w:delText>
        </w:r>
      </w:del>
      <w:del w:id="447" w:author="Gordon Lee" w:date="2016-10-29T22:59:00Z">
        <w:r w:rsidR="00C60E4B" w:rsidDel="00E13E9B">
          <w:delText xml:space="preserve">defined </w:delText>
        </w:r>
      </w:del>
      <w:r w:rsidR="00C60E4B">
        <w:t xml:space="preserve">by Huizinga, </w:t>
      </w:r>
      <w:del w:id="448" w:author="Gordon Lee" w:date="2016-10-29T22:51:00Z">
        <w:r w:rsidR="00C60E4B" w:rsidDel="003733A4">
          <w:delText xml:space="preserve">but </w:delText>
        </w:r>
      </w:del>
      <w:ins w:id="449" w:author="Gordon Lee" w:date="2016-10-29T22:59:00Z">
        <w:r w:rsidR="00E13E9B">
          <w:t>except that</w:t>
        </w:r>
      </w:ins>
      <w:ins w:id="450" w:author="Gordon Lee" w:date="2016-10-29T22:51:00Z">
        <w:r w:rsidR="003733A4">
          <w:t xml:space="preserve"> video games </w:t>
        </w:r>
      </w:ins>
      <w:ins w:id="451" w:author="Gordon Lee" w:date="2016-10-29T23:00:00Z">
        <w:r w:rsidR="00E13E9B">
          <w:t xml:space="preserve">have evolved into a </w:t>
        </w:r>
      </w:ins>
      <w:del w:id="452" w:author="Gordon Lee" w:date="2016-10-29T22:51:00Z">
        <w:r w:rsidR="00C60E4B" w:rsidDel="003733A4">
          <w:delText xml:space="preserve">pushes </w:delText>
        </w:r>
      </w:del>
      <w:del w:id="453" w:author="Gordon Lee" w:date="2016-10-29T23:00:00Z">
        <w:r w:rsidR="00C60E4B" w:rsidDel="00E13E9B">
          <w:delText xml:space="preserve">play to a higher </w:delText>
        </w:r>
      </w:del>
      <w:ins w:id="454" w:author="Gordon Lee" w:date="2016-10-29T23:00:00Z">
        <w:r w:rsidR="00E13E9B">
          <w:t xml:space="preserve">more advanced </w:t>
        </w:r>
      </w:ins>
      <w:r w:rsidR="00C60E4B">
        <w:t>level</w:t>
      </w:r>
      <w:ins w:id="455" w:author="Gordon Lee" w:date="2016-10-29T23:00:00Z">
        <w:r w:rsidR="00E13E9B">
          <w:t xml:space="preserve"> of “play”</w:t>
        </w:r>
      </w:ins>
      <w:r w:rsidR="00C60E4B">
        <w:t>.</w:t>
      </w:r>
      <w:r w:rsidR="00C77248">
        <w:t xml:space="preserve"> </w:t>
      </w:r>
      <w:r w:rsidR="00C77248" w:rsidRPr="008109B8">
        <w:rPr>
          <w:rFonts w:ascii="Times New Roman" w:hAnsi="Times New Roman" w:cs="Times New Roman"/>
          <w:i/>
        </w:rPr>
        <w:t>Stacking</w:t>
      </w:r>
      <w:r w:rsidR="00154FBB">
        <w:t xml:space="preserve"> appropriately exploits </w:t>
      </w:r>
      <w:del w:id="456" w:author="Gordon Lee" w:date="2016-10-29T23:01:00Z">
        <w:r w:rsidR="00CD1A30" w:rsidDel="00E13E9B">
          <w:delText>video game’s</w:delText>
        </w:r>
      </w:del>
      <w:ins w:id="457" w:author="Gordon Lee" w:date="2016-10-29T23:01:00Z">
        <w:r w:rsidR="00E13E9B">
          <w:t>the</w:t>
        </w:r>
      </w:ins>
      <w:r w:rsidR="00CD1A30">
        <w:t xml:space="preserve"> feature </w:t>
      </w:r>
      <w:ins w:id="458" w:author="Gordon Lee" w:date="2016-10-29T23:01:00Z">
        <w:r w:rsidR="00E13E9B">
          <w:t>of</w:t>
        </w:r>
      </w:ins>
      <w:del w:id="459" w:author="Gordon Lee" w:date="2016-10-29T23:01:00Z">
        <w:r w:rsidR="00CD1A30" w:rsidDel="00E13E9B">
          <w:delText>in</w:delText>
        </w:r>
      </w:del>
      <w:r w:rsidR="00CD1A30">
        <w:t xml:space="preserve"> interactivity </w:t>
      </w:r>
      <w:ins w:id="460" w:author="Gordon Lee" w:date="2016-10-29T23:01:00Z">
        <w:r w:rsidR="00E13E9B">
          <w:t xml:space="preserve">in video games, </w:t>
        </w:r>
      </w:ins>
      <w:del w:id="461" w:author="Gordon Lee" w:date="2016-10-29T23:01:00Z">
        <w:r w:rsidR="00CD1A30" w:rsidDel="00E13E9B">
          <w:delText xml:space="preserve">to </w:delText>
        </w:r>
      </w:del>
      <w:del w:id="462" w:author="Gordon Lee" w:date="2016-10-29T22:52:00Z">
        <w:r w:rsidR="00CD1A30" w:rsidDel="003733A4">
          <w:delText xml:space="preserve">bring </w:delText>
        </w:r>
      </w:del>
      <w:del w:id="463" w:author="Gordon Lee" w:date="2016-10-29T23:01:00Z">
        <w:r w:rsidR="00CD1A30" w:rsidDel="00E13E9B">
          <w:delText>player</w:delText>
        </w:r>
      </w:del>
      <w:ins w:id="464" w:author="Gordon Lee" w:date="2016-10-29T23:01:00Z">
        <w:r w:rsidR="00E13E9B">
          <w:t>and gives players the</w:t>
        </w:r>
      </w:ins>
      <w:r w:rsidR="00CD1A30">
        <w:t xml:space="preserve"> freedom to explore</w:t>
      </w:r>
      <w:ins w:id="465" w:author="Gordon Lee" w:date="2016-10-29T23:01:00Z">
        <w:r w:rsidR="00E13E9B">
          <w:t xml:space="preserve"> in the virtual world</w:t>
        </w:r>
      </w:ins>
      <w:r w:rsidR="00CD1A30">
        <w:t xml:space="preserve">. </w:t>
      </w:r>
      <w:del w:id="466" w:author="Gordon Lee" w:date="2016-10-29T22:52:00Z">
        <w:r w:rsidR="00CD1A30" w:rsidDel="003733A4">
          <w:delText>And based on</w:delText>
        </w:r>
      </w:del>
      <w:ins w:id="467" w:author="Gordon Lee" w:date="2016-10-29T23:01:00Z">
        <w:r w:rsidR="00E13E9B">
          <w:t>Through utilizing the concepts of</w:t>
        </w:r>
      </w:ins>
      <w:r w:rsidR="00CD1A30">
        <w:t xml:space="preserve"> </w:t>
      </w:r>
      <w:del w:id="468" w:author="Gordon Lee" w:date="2016-10-29T23:02:00Z">
        <w:r w:rsidR="00CD1A30" w:rsidDel="00E13E9B">
          <w:delText>aesthetic</w:delText>
        </w:r>
      </w:del>
      <w:ins w:id="469" w:author="Gordon Lee" w:date="2016-10-29T23:02:00Z">
        <w:r w:rsidR="00E13E9B">
          <w:t>aestheticism</w:t>
        </w:r>
      </w:ins>
      <w:r w:rsidR="00CD1A30">
        <w:t xml:space="preserve"> and visual design, </w:t>
      </w:r>
      <w:del w:id="470" w:author="Gordon Lee" w:date="2016-10-29T23:02:00Z">
        <w:r w:rsidR="00CD1A30" w:rsidRPr="00E13E9B" w:rsidDel="00E13E9B">
          <w:rPr>
            <w:i/>
            <w:rPrChange w:id="471" w:author="Gordon Lee" w:date="2016-10-29T23:02:00Z">
              <w:rPr/>
            </w:rPrChange>
          </w:rPr>
          <w:delText>the game</w:delText>
        </w:r>
      </w:del>
      <w:ins w:id="472" w:author="Gordon Lee" w:date="2016-10-29T23:02:00Z">
        <w:r w:rsidR="00E13E9B" w:rsidRPr="00E13E9B">
          <w:rPr>
            <w:i/>
            <w:rPrChange w:id="473" w:author="Gordon Lee" w:date="2016-10-29T23:02:00Z">
              <w:rPr/>
            </w:rPrChange>
          </w:rPr>
          <w:t>Stacking</w:t>
        </w:r>
      </w:ins>
      <w:r w:rsidR="00CD1A30">
        <w:t xml:space="preserve"> </w:t>
      </w:r>
      <w:del w:id="474" w:author="Gordon Lee" w:date="2016-10-29T22:52:00Z">
        <w:r w:rsidR="00CD1A30" w:rsidDel="003733A4">
          <w:delText>establishe</w:delText>
        </w:r>
        <w:r w:rsidR="00047A34" w:rsidDel="003733A4">
          <w:delText>d</w:delText>
        </w:r>
        <w:r w:rsidR="002C4BE7" w:rsidDel="003733A4">
          <w:delText xml:space="preserve"> </w:delText>
        </w:r>
      </w:del>
      <w:ins w:id="475" w:author="Gordon Lee" w:date="2016-10-29T22:52:00Z">
        <w:r w:rsidR="003733A4">
          <w:t xml:space="preserve">created </w:t>
        </w:r>
      </w:ins>
      <w:r w:rsidR="0009031D">
        <w:t>a</w:t>
      </w:r>
      <w:ins w:id="476" w:author="Gordon Lee" w:date="2016-10-29T23:02:00Z">
        <w:r w:rsidR="00E13E9B">
          <w:t>n</w:t>
        </w:r>
      </w:ins>
      <w:r w:rsidR="002C4BE7">
        <w:t xml:space="preserve"> unique virtual environment</w:t>
      </w:r>
      <w:ins w:id="477" w:author="Gordon Lee" w:date="2016-10-29T23:02:00Z">
        <w:r w:rsidR="00E13E9B">
          <w:t xml:space="preserve"> for the player</w:t>
        </w:r>
      </w:ins>
      <w:r w:rsidR="002C4BE7">
        <w:t>.</w:t>
      </w:r>
      <w:r w:rsidR="004E4A62">
        <w:t xml:space="preserve"> </w:t>
      </w:r>
      <w:ins w:id="478" w:author="Gordon Lee" w:date="2016-10-29T23:04:00Z">
        <w:r w:rsidR="00E13E9B">
          <w:t>By having m</w:t>
        </w:r>
      </w:ins>
      <w:del w:id="479" w:author="Gordon Lee" w:date="2016-10-29T23:04:00Z">
        <w:r w:rsidR="00F54B67" w:rsidDel="00E13E9B">
          <w:delText>M</w:delText>
        </w:r>
      </w:del>
      <w:r w:rsidR="00F54B67">
        <w:t>ultiple solution</w:t>
      </w:r>
      <w:ins w:id="480" w:author="Gordon Lee" w:date="2016-10-29T23:04:00Z">
        <w:r w:rsidR="00E13E9B">
          <w:t>s</w:t>
        </w:r>
      </w:ins>
      <w:r w:rsidR="00F54B67">
        <w:t xml:space="preserve"> to puzzles and achievement in challenge</w:t>
      </w:r>
      <w:ins w:id="481" w:author="Gordon Lee" w:date="2016-10-29T22:53:00Z">
        <w:r w:rsidR="003733A4">
          <w:t>s</w:t>
        </w:r>
      </w:ins>
      <w:r w:rsidR="00F54B67">
        <w:t xml:space="preserve"> </w:t>
      </w:r>
      <w:ins w:id="482" w:author="Gordon Lee" w:date="2016-10-29T23:04:00Z">
        <w:r w:rsidR="00E13E9B">
          <w:t xml:space="preserve">and </w:t>
        </w:r>
      </w:ins>
      <w:del w:id="483" w:author="Gordon Lee" w:date="2016-10-29T23:04:00Z">
        <w:r w:rsidR="00F54B67" w:rsidDel="00E13E9B">
          <w:delText xml:space="preserve">or </w:delText>
        </w:r>
      </w:del>
      <w:r w:rsidR="00F54B67">
        <w:t>submissions</w:t>
      </w:r>
      <w:ins w:id="484" w:author="Gordon Lee" w:date="2016-10-29T23:04:00Z">
        <w:r w:rsidR="00E13E9B">
          <w:t xml:space="preserve">, the game </w:t>
        </w:r>
      </w:ins>
      <w:del w:id="485" w:author="Gordon Lee" w:date="2016-10-29T23:04:00Z">
        <w:r w:rsidR="00F54B67" w:rsidDel="00E13E9B">
          <w:delText xml:space="preserve"> </w:delText>
        </w:r>
      </w:del>
      <w:del w:id="486" w:author="Gordon Lee" w:date="2016-10-29T23:05:00Z">
        <w:r w:rsidR="00F54B67" w:rsidDel="00E13E9B">
          <w:delText>motivate the player</w:delText>
        </w:r>
      </w:del>
      <w:ins w:id="487" w:author="Gordon Lee" w:date="2016-10-29T23:05:00Z">
        <w:r w:rsidR="00E13E9B">
          <w:t>simulates the player’s curiosity and encourages the player</w:t>
        </w:r>
      </w:ins>
      <w:r w:rsidR="00F54B67">
        <w:t xml:space="preserve"> </w:t>
      </w:r>
      <w:del w:id="488" w:author="Gordon Lee" w:date="2016-10-29T22:53:00Z">
        <w:r w:rsidR="00F54B67" w:rsidDel="003733A4">
          <w:delText>keep</w:delText>
        </w:r>
        <w:r w:rsidR="00EC680E" w:rsidDel="003733A4">
          <w:delText xml:space="preserve">s </w:delText>
        </w:r>
      </w:del>
      <w:ins w:id="489" w:author="Gordon Lee" w:date="2016-10-29T22:53:00Z">
        <w:r w:rsidR="003733A4">
          <w:t xml:space="preserve">to </w:t>
        </w:r>
      </w:ins>
      <w:ins w:id="490" w:author="Gordon Lee" w:date="2016-10-29T23:05:00Z">
        <w:r w:rsidR="00E13E9B">
          <w:t>keep exploring</w:t>
        </w:r>
      </w:ins>
      <w:del w:id="491" w:author="Gordon Lee" w:date="2016-10-29T23:05:00Z">
        <w:r w:rsidR="00EC680E" w:rsidDel="00E13E9B">
          <w:delText>playing the game</w:delText>
        </w:r>
      </w:del>
      <w:r w:rsidR="00EC680E">
        <w:t xml:space="preserve">. </w:t>
      </w:r>
      <w:del w:id="492" w:author="Gordon Lee" w:date="2016-10-29T23:06:00Z">
        <w:r w:rsidR="00EC680E" w:rsidDel="00E13E9B">
          <w:delText>And</w:delText>
        </w:r>
        <w:r w:rsidR="00A2160C" w:rsidDel="00E13E9B">
          <w:delText xml:space="preserve"> t</w:delText>
        </w:r>
        <w:r w:rsidR="00EC680E" w:rsidDel="00E13E9B">
          <w:delText>he stor</w:delText>
        </w:r>
      </w:del>
      <w:ins w:id="493" w:author="Gordon Lee" w:date="2016-10-29T23:09:00Z">
        <w:r w:rsidR="000515F0">
          <w:t xml:space="preserve">This exploration journey by the player </w:t>
        </w:r>
      </w:ins>
      <w:ins w:id="494" w:author="Gordon Lee" w:date="2016-10-29T23:07:00Z">
        <w:r w:rsidR="00E13E9B">
          <w:t xml:space="preserve">allows </w:t>
        </w:r>
      </w:ins>
      <w:ins w:id="495" w:author="Gordon Lee" w:date="2016-10-29T23:08:00Z">
        <w:r w:rsidR="000515F0">
          <w:t>the game designer’s storyline to</w:t>
        </w:r>
      </w:ins>
      <w:del w:id="496" w:author="Gordon Lee" w:date="2016-10-29T23:06:00Z">
        <w:r w:rsidR="00EC680E" w:rsidDel="00E13E9B">
          <w:delText>y</w:delText>
        </w:r>
      </w:del>
      <w:ins w:id="497" w:author="Gordon Lee" w:date="2016-10-29T23:08:00Z">
        <w:r w:rsidR="000515F0">
          <w:t xml:space="preserve"> </w:t>
        </w:r>
      </w:ins>
      <w:del w:id="498" w:author="Gordon Lee" w:date="2016-10-29T23:07:00Z">
        <w:r w:rsidR="00EC680E" w:rsidDel="00E13E9B">
          <w:delText xml:space="preserve"> </w:delText>
        </w:r>
        <w:r w:rsidR="00C42227" w:rsidDel="00E13E9B">
          <w:delText xml:space="preserve">gradually </w:delText>
        </w:r>
      </w:del>
      <w:r w:rsidR="00EC680E">
        <w:t>emerge</w:t>
      </w:r>
      <w:del w:id="499" w:author="Gordon Lee" w:date="2016-10-29T23:08:00Z">
        <w:r w:rsidR="00C42227" w:rsidDel="000515F0">
          <w:delText>s</w:delText>
        </w:r>
      </w:del>
      <w:r w:rsidR="00EC680E">
        <w:t xml:space="preserve"> in front of the player </w:t>
      </w:r>
      <w:del w:id="500" w:author="Gordon Lee" w:date="2016-10-29T22:53:00Z">
        <w:r w:rsidR="00171323" w:rsidDel="003733A4">
          <w:delText>by following</w:delText>
        </w:r>
      </w:del>
      <w:ins w:id="501" w:author="Gordon Lee" w:date="2016-10-29T23:09:00Z">
        <w:r w:rsidR="000515F0">
          <w:t xml:space="preserve">in a more </w:t>
        </w:r>
      </w:ins>
      <w:ins w:id="502" w:author="Gordon Lee" w:date="2016-10-29T23:10:00Z">
        <w:r w:rsidR="000515F0">
          <w:t xml:space="preserve">fun </w:t>
        </w:r>
      </w:ins>
      <w:ins w:id="503" w:author="Gordon Lee" w:date="2016-10-29T23:09:00Z">
        <w:r w:rsidR="000515F0">
          <w:t xml:space="preserve">and </w:t>
        </w:r>
      </w:ins>
      <w:ins w:id="504" w:author="Gordon Lee" w:date="2016-10-29T23:10:00Z">
        <w:r w:rsidR="000515F0">
          <w:t>compelling</w:t>
        </w:r>
      </w:ins>
      <w:ins w:id="505" w:author="Gordon Lee" w:date="2016-10-29T23:09:00Z">
        <w:r w:rsidR="000515F0">
          <w:t xml:space="preserve"> way.</w:t>
        </w:r>
      </w:ins>
      <w:del w:id="506" w:author="Gordon Lee" w:date="2016-10-29T23:09:00Z">
        <w:r w:rsidR="00171323" w:rsidDel="000515F0">
          <w:delText xml:space="preserve"> player’s </w:delText>
        </w:r>
      </w:del>
      <w:del w:id="507" w:author="Gordon Lee" w:date="2016-10-29T22:53:00Z">
        <w:r w:rsidR="00171323" w:rsidDel="003733A4">
          <w:delText>steps of the exploration</w:delText>
        </w:r>
      </w:del>
      <w:del w:id="508" w:author="Gordon Lee" w:date="2016-10-29T23:09:00Z">
        <w:r w:rsidR="00171323" w:rsidDel="000515F0">
          <w:delText>.</w:delText>
        </w:r>
      </w:del>
    </w:p>
    <w:p w14:paraId="7469B923" w14:textId="77777777" w:rsidR="00C20FEB" w:rsidRDefault="00C20FEB"/>
    <w:p w14:paraId="16F05FB0" w14:textId="77777777" w:rsidR="000F429A" w:rsidRDefault="00EF0C62">
      <w:pPr>
        <w:rPr>
          <w:b/>
        </w:rPr>
      </w:pPr>
      <w:r w:rsidRPr="002E2287">
        <w:rPr>
          <w:b/>
        </w:rPr>
        <w:lastRenderedPageBreak/>
        <w:t>Reference</w:t>
      </w:r>
      <w:r w:rsidR="007E3FAB">
        <w:rPr>
          <w:b/>
        </w:rPr>
        <w:t>s</w:t>
      </w:r>
    </w:p>
    <w:p w14:paraId="1E93B30A" w14:textId="77777777" w:rsidR="007E3FAB" w:rsidRPr="002E2287" w:rsidRDefault="007E3FAB">
      <w:pPr>
        <w:rPr>
          <w:b/>
        </w:rPr>
      </w:pPr>
    </w:p>
    <w:p w14:paraId="234840C7" w14:textId="77777777" w:rsidR="00A617F3" w:rsidRDefault="00841D93">
      <w:r w:rsidRPr="00841D93">
        <w:t>Henry Jenkins</w:t>
      </w:r>
      <w:r>
        <w:t xml:space="preserve">, </w:t>
      </w:r>
      <w:r w:rsidRPr="00EA1E71">
        <w:rPr>
          <w:i/>
        </w:rPr>
        <w:t>Game Design as Narrative Architecture</w:t>
      </w:r>
      <w:r w:rsidR="001467BE">
        <w:t>, 2004</w:t>
      </w:r>
    </w:p>
    <w:p w14:paraId="25E9EA56" w14:textId="77777777" w:rsidR="00882837" w:rsidRPr="003E4449" w:rsidRDefault="00882837"/>
    <w:p w14:paraId="19CFA921" w14:textId="77777777" w:rsidR="001467BE" w:rsidRDefault="001467BE" w:rsidP="001467BE">
      <w:r w:rsidRPr="001467BE">
        <w:t xml:space="preserve">Greg </w:t>
      </w:r>
      <w:proofErr w:type="spellStart"/>
      <w:r w:rsidRPr="001467BE">
        <w:t>Costikyan</w:t>
      </w:r>
      <w:proofErr w:type="spellEnd"/>
      <w:r>
        <w:t xml:space="preserve">, </w:t>
      </w:r>
      <w:r w:rsidRPr="00A617F3">
        <w:rPr>
          <w:i/>
        </w:rPr>
        <w:t>Games, Storytelling, and Breaking the</w:t>
      </w:r>
      <w:r w:rsidRPr="00A617F3">
        <w:rPr>
          <w:rFonts w:hint="eastAsia"/>
          <w:i/>
        </w:rPr>
        <w:t xml:space="preserve"> </w:t>
      </w:r>
      <w:r w:rsidRPr="00A617F3">
        <w:rPr>
          <w:i/>
        </w:rPr>
        <w:t>String</w:t>
      </w:r>
      <w:r>
        <w:t>, 2007</w:t>
      </w:r>
    </w:p>
    <w:p w14:paraId="4E982031" w14:textId="77777777" w:rsidR="000F429A" w:rsidRPr="00EA1E71" w:rsidRDefault="000F429A"/>
    <w:p w14:paraId="3D17E366" w14:textId="77777777" w:rsidR="00C20FEB" w:rsidRPr="00610FED" w:rsidRDefault="00C20FEB" w:rsidP="00C20FEB">
      <w:pPr>
        <w:pStyle w:val="ListParagraph"/>
        <w:numPr>
          <w:ilvl w:val="0"/>
          <w:numId w:val="1"/>
        </w:numPr>
        <w:ind w:firstLineChars="0"/>
      </w:pPr>
      <w:r>
        <w:t xml:space="preserve">Katie </w:t>
      </w:r>
      <w:proofErr w:type="spellStart"/>
      <w:r>
        <w:t>Salen</w:t>
      </w:r>
      <w:proofErr w:type="spellEnd"/>
      <w:r>
        <w:t xml:space="preserve"> and Eric </w:t>
      </w:r>
      <w:proofErr w:type="spellStart"/>
      <w:r>
        <w:t>Zimmeran</w:t>
      </w:r>
      <w:proofErr w:type="spellEnd"/>
      <w:r>
        <w:t xml:space="preserve">, </w:t>
      </w:r>
      <w:r w:rsidRPr="00C20FEB">
        <w:rPr>
          <w:rFonts w:hint="eastAsia"/>
          <w:i/>
        </w:rPr>
        <w:t xml:space="preserve">The Game Design Reader </w:t>
      </w:r>
      <w:r w:rsidRPr="00C20FEB">
        <w:rPr>
          <w:i/>
        </w:rPr>
        <w:t>–</w:t>
      </w:r>
      <w:r w:rsidRPr="00C20FEB">
        <w:rPr>
          <w:rFonts w:hint="eastAsia"/>
          <w:i/>
        </w:rPr>
        <w:t xml:space="preserve"> A Rules of Play Anthology</w:t>
      </w:r>
    </w:p>
    <w:sectPr w:rsidR="00C20FEB" w:rsidRPr="00610FE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5A8E8" w14:textId="77777777" w:rsidR="00AF4BBD" w:rsidRDefault="00AF4BBD" w:rsidP="000656AE">
      <w:r>
        <w:separator/>
      </w:r>
    </w:p>
  </w:endnote>
  <w:endnote w:type="continuationSeparator" w:id="0">
    <w:p w14:paraId="5E41CE08" w14:textId="77777777" w:rsidR="00AF4BBD" w:rsidRDefault="00AF4BBD" w:rsidP="0006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3CAFD" w14:textId="77777777" w:rsidR="00AF4BBD" w:rsidRDefault="00AF4BBD" w:rsidP="000656AE">
      <w:r>
        <w:separator/>
      </w:r>
    </w:p>
  </w:footnote>
  <w:footnote w:type="continuationSeparator" w:id="0">
    <w:p w14:paraId="1BA766B0" w14:textId="77777777" w:rsidR="00AF4BBD" w:rsidRDefault="00AF4BBD" w:rsidP="0006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15953"/>
    <w:multiLevelType w:val="hybridMultilevel"/>
    <w:tmpl w:val="9A44B00C"/>
    <w:lvl w:ilvl="0" w:tplc="6DD62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rdon Lee">
    <w15:presenceInfo w15:providerId="Windows Live" w15:userId="88104eef7a43b4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E6"/>
    <w:rsid w:val="00001000"/>
    <w:rsid w:val="00004FB0"/>
    <w:rsid w:val="00014177"/>
    <w:rsid w:val="000157B3"/>
    <w:rsid w:val="000157D0"/>
    <w:rsid w:val="00020409"/>
    <w:rsid w:val="00024CF3"/>
    <w:rsid w:val="0002569B"/>
    <w:rsid w:val="00036710"/>
    <w:rsid w:val="00043A4A"/>
    <w:rsid w:val="00044E73"/>
    <w:rsid w:val="000460E9"/>
    <w:rsid w:val="00047A34"/>
    <w:rsid w:val="000515F0"/>
    <w:rsid w:val="000552F1"/>
    <w:rsid w:val="000578CB"/>
    <w:rsid w:val="00064CBD"/>
    <w:rsid w:val="000656AE"/>
    <w:rsid w:val="000730E6"/>
    <w:rsid w:val="00075287"/>
    <w:rsid w:val="00075A7B"/>
    <w:rsid w:val="00076134"/>
    <w:rsid w:val="000807E9"/>
    <w:rsid w:val="0009031D"/>
    <w:rsid w:val="000935EA"/>
    <w:rsid w:val="00096BDC"/>
    <w:rsid w:val="000A13C3"/>
    <w:rsid w:val="000B0F57"/>
    <w:rsid w:val="000B371D"/>
    <w:rsid w:val="000C16D9"/>
    <w:rsid w:val="000D1232"/>
    <w:rsid w:val="000D4979"/>
    <w:rsid w:val="000D6F05"/>
    <w:rsid w:val="000E0F64"/>
    <w:rsid w:val="000E155A"/>
    <w:rsid w:val="000E376D"/>
    <w:rsid w:val="000E7EF0"/>
    <w:rsid w:val="000F429A"/>
    <w:rsid w:val="000F484C"/>
    <w:rsid w:val="00101249"/>
    <w:rsid w:val="00102344"/>
    <w:rsid w:val="00105662"/>
    <w:rsid w:val="00105B38"/>
    <w:rsid w:val="001128E4"/>
    <w:rsid w:val="00122C6B"/>
    <w:rsid w:val="00123C21"/>
    <w:rsid w:val="00127C3D"/>
    <w:rsid w:val="00131E9D"/>
    <w:rsid w:val="00132C5F"/>
    <w:rsid w:val="00141FDE"/>
    <w:rsid w:val="001467BE"/>
    <w:rsid w:val="00147125"/>
    <w:rsid w:val="00154FBB"/>
    <w:rsid w:val="00167D8C"/>
    <w:rsid w:val="00171323"/>
    <w:rsid w:val="00193FEC"/>
    <w:rsid w:val="00194B70"/>
    <w:rsid w:val="001A0568"/>
    <w:rsid w:val="001A56A6"/>
    <w:rsid w:val="001A584A"/>
    <w:rsid w:val="001B0B9A"/>
    <w:rsid w:val="001B28AF"/>
    <w:rsid w:val="001D167E"/>
    <w:rsid w:val="001D5A79"/>
    <w:rsid w:val="001E54EA"/>
    <w:rsid w:val="001E578D"/>
    <w:rsid w:val="001F13DB"/>
    <w:rsid w:val="002016F5"/>
    <w:rsid w:val="00202662"/>
    <w:rsid w:val="00203117"/>
    <w:rsid w:val="00207027"/>
    <w:rsid w:val="00214BA1"/>
    <w:rsid w:val="00215C93"/>
    <w:rsid w:val="002240FA"/>
    <w:rsid w:val="0022509D"/>
    <w:rsid w:val="00241EEF"/>
    <w:rsid w:val="00243555"/>
    <w:rsid w:val="00247315"/>
    <w:rsid w:val="00250108"/>
    <w:rsid w:val="002502CD"/>
    <w:rsid w:val="00253E2F"/>
    <w:rsid w:val="00267B8C"/>
    <w:rsid w:val="0028556A"/>
    <w:rsid w:val="002A1A6E"/>
    <w:rsid w:val="002B105D"/>
    <w:rsid w:val="002B1792"/>
    <w:rsid w:val="002B2B1B"/>
    <w:rsid w:val="002C0C52"/>
    <w:rsid w:val="002C3DCE"/>
    <w:rsid w:val="002C4BE7"/>
    <w:rsid w:val="002C64D2"/>
    <w:rsid w:val="002C77C9"/>
    <w:rsid w:val="002D2B91"/>
    <w:rsid w:val="002D3952"/>
    <w:rsid w:val="002D404A"/>
    <w:rsid w:val="002E2287"/>
    <w:rsid w:val="002F5123"/>
    <w:rsid w:val="002F78AE"/>
    <w:rsid w:val="0030360E"/>
    <w:rsid w:val="0031083D"/>
    <w:rsid w:val="00310E40"/>
    <w:rsid w:val="00322FA2"/>
    <w:rsid w:val="003238AA"/>
    <w:rsid w:val="0032455F"/>
    <w:rsid w:val="0033399B"/>
    <w:rsid w:val="0033761D"/>
    <w:rsid w:val="00340202"/>
    <w:rsid w:val="00341394"/>
    <w:rsid w:val="00345338"/>
    <w:rsid w:val="00366820"/>
    <w:rsid w:val="00372D4A"/>
    <w:rsid w:val="003733A4"/>
    <w:rsid w:val="003774EE"/>
    <w:rsid w:val="0038148F"/>
    <w:rsid w:val="003824F0"/>
    <w:rsid w:val="0039295B"/>
    <w:rsid w:val="00393158"/>
    <w:rsid w:val="003B2AAD"/>
    <w:rsid w:val="003B3AE4"/>
    <w:rsid w:val="003B6A53"/>
    <w:rsid w:val="003C378F"/>
    <w:rsid w:val="003D30F2"/>
    <w:rsid w:val="003D44DD"/>
    <w:rsid w:val="003E16AE"/>
    <w:rsid w:val="003E4449"/>
    <w:rsid w:val="003F6D7B"/>
    <w:rsid w:val="00402FCA"/>
    <w:rsid w:val="004044A1"/>
    <w:rsid w:val="004205AD"/>
    <w:rsid w:val="00424108"/>
    <w:rsid w:val="00424735"/>
    <w:rsid w:val="00443638"/>
    <w:rsid w:val="00444B04"/>
    <w:rsid w:val="004500C2"/>
    <w:rsid w:val="00460F9F"/>
    <w:rsid w:val="004647E4"/>
    <w:rsid w:val="00470C43"/>
    <w:rsid w:val="00470F00"/>
    <w:rsid w:val="0047324F"/>
    <w:rsid w:val="0048599F"/>
    <w:rsid w:val="004A01AC"/>
    <w:rsid w:val="004B5546"/>
    <w:rsid w:val="004B6EF4"/>
    <w:rsid w:val="004C376F"/>
    <w:rsid w:val="004C4E99"/>
    <w:rsid w:val="004E4A62"/>
    <w:rsid w:val="004E60E0"/>
    <w:rsid w:val="004F139F"/>
    <w:rsid w:val="004F3C7C"/>
    <w:rsid w:val="0050037B"/>
    <w:rsid w:val="005003C0"/>
    <w:rsid w:val="00515704"/>
    <w:rsid w:val="00516F78"/>
    <w:rsid w:val="0052464D"/>
    <w:rsid w:val="00537680"/>
    <w:rsid w:val="00537DB2"/>
    <w:rsid w:val="0054058F"/>
    <w:rsid w:val="00545484"/>
    <w:rsid w:val="00550BDE"/>
    <w:rsid w:val="00552EBC"/>
    <w:rsid w:val="005571D5"/>
    <w:rsid w:val="005637D0"/>
    <w:rsid w:val="005750E7"/>
    <w:rsid w:val="00575D8C"/>
    <w:rsid w:val="00580D06"/>
    <w:rsid w:val="00580EF9"/>
    <w:rsid w:val="00583319"/>
    <w:rsid w:val="00583E8E"/>
    <w:rsid w:val="00593E0C"/>
    <w:rsid w:val="005A34C5"/>
    <w:rsid w:val="005B1EAF"/>
    <w:rsid w:val="005B28AB"/>
    <w:rsid w:val="005B7F95"/>
    <w:rsid w:val="005D39F0"/>
    <w:rsid w:val="005E21DB"/>
    <w:rsid w:val="005E5C8D"/>
    <w:rsid w:val="005E616B"/>
    <w:rsid w:val="005F2F3B"/>
    <w:rsid w:val="005F3B05"/>
    <w:rsid w:val="005F494E"/>
    <w:rsid w:val="00606C5F"/>
    <w:rsid w:val="00610FED"/>
    <w:rsid w:val="00611A86"/>
    <w:rsid w:val="006142D2"/>
    <w:rsid w:val="0062150F"/>
    <w:rsid w:val="00625E4C"/>
    <w:rsid w:val="00632805"/>
    <w:rsid w:val="00632CB7"/>
    <w:rsid w:val="00632DDE"/>
    <w:rsid w:val="00636F20"/>
    <w:rsid w:val="006551A5"/>
    <w:rsid w:val="0066140B"/>
    <w:rsid w:val="00665CEE"/>
    <w:rsid w:val="006709B9"/>
    <w:rsid w:val="006746B6"/>
    <w:rsid w:val="00681F47"/>
    <w:rsid w:val="0069547A"/>
    <w:rsid w:val="00696FE9"/>
    <w:rsid w:val="006B3934"/>
    <w:rsid w:val="006C4999"/>
    <w:rsid w:val="006E14F4"/>
    <w:rsid w:val="006E1D34"/>
    <w:rsid w:val="006E7D63"/>
    <w:rsid w:val="00700506"/>
    <w:rsid w:val="007078AD"/>
    <w:rsid w:val="00711DF8"/>
    <w:rsid w:val="00713B89"/>
    <w:rsid w:val="00717E52"/>
    <w:rsid w:val="007303B7"/>
    <w:rsid w:val="0073075F"/>
    <w:rsid w:val="007311C7"/>
    <w:rsid w:val="007405C1"/>
    <w:rsid w:val="00743327"/>
    <w:rsid w:val="00746293"/>
    <w:rsid w:val="00747914"/>
    <w:rsid w:val="007506C5"/>
    <w:rsid w:val="00750B11"/>
    <w:rsid w:val="00752B7E"/>
    <w:rsid w:val="00756E16"/>
    <w:rsid w:val="007605D7"/>
    <w:rsid w:val="007679D0"/>
    <w:rsid w:val="0077678D"/>
    <w:rsid w:val="0079345F"/>
    <w:rsid w:val="00797AC5"/>
    <w:rsid w:val="007A591F"/>
    <w:rsid w:val="007A6E20"/>
    <w:rsid w:val="007B0458"/>
    <w:rsid w:val="007B678C"/>
    <w:rsid w:val="007C7E43"/>
    <w:rsid w:val="007D1E23"/>
    <w:rsid w:val="007D41D2"/>
    <w:rsid w:val="007D7E50"/>
    <w:rsid w:val="007E26EC"/>
    <w:rsid w:val="007E3FAB"/>
    <w:rsid w:val="007E5166"/>
    <w:rsid w:val="007E5F9B"/>
    <w:rsid w:val="007F07A9"/>
    <w:rsid w:val="007F13C8"/>
    <w:rsid w:val="0080180F"/>
    <w:rsid w:val="00802571"/>
    <w:rsid w:val="00805A83"/>
    <w:rsid w:val="00807E92"/>
    <w:rsid w:val="008109B8"/>
    <w:rsid w:val="008203C4"/>
    <w:rsid w:val="00827646"/>
    <w:rsid w:val="00841D93"/>
    <w:rsid w:val="00844FB0"/>
    <w:rsid w:val="0085259C"/>
    <w:rsid w:val="008559B6"/>
    <w:rsid w:val="00860D24"/>
    <w:rsid w:val="00866517"/>
    <w:rsid w:val="00874A73"/>
    <w:rsid w:val="00880AAD"/>
    <w:rsid w:val="00882837"/>
    <w:rsid w:val="00884C8E"/>
    <w:rsid w:val="00892453"/>
    <w:rsid w:val="00892DBF"/>
    <w:rsid w:val="008976CD"/>
    <w:rsid w:val="008A04A0"/>
    <w:rsid w:val="008A0743"/>
    <w:rsid w:val="008A1EDE"/>
    <w:rsid w:val="008A4274"/>
    <w:rsid w:val="008B099C"/>
    <w:rsid w:val="008B52D0"/>
    <w:rsid w:val="008C46A1"/>
    <w:rsid w:val="008C5967"/>
    <w:rsid w:val="008D3FC7"/>
    <w:rsid w:val="008D58C2"/>
    <w:rsid w:val="008F1B4F"/>
    <w:rsid w:val="008F7040"/>
    <w:rsid w:val="00902834"/>
    <w:rsid w:val="00903F1E"/>
    <w:rsid w:val="00910960"/>
    <w:rsid w:val="00917C17"/>
    <w:rsid w:val="009311C9"/>
    <w:rsid w:val="00931A99"/>
    <w:rsid w:val="00936CC4"/>
    <w:rsid w:val="00951298"/>
    <w:rsid w:val="0097100A"/>
    <w:rsid w:val="00973BB8"/>
    <w:rsid w:val="009805FA"/>
    <w:rsid w:val="00981A61"/>
    <w:rsid w:val="00995680"/>
    <w:rsid w:val="00996391"/>
    <w:rsid w:val="009B0224"/>
    <w:rsid w:val="009B118B"/>
    <w:rsid w:val="009B1EDD"/>
    <w:rsid w:val="009C427C"/>
    <w:rsid w:val="009C6244"/>
    <w:rsid w:val="009C6B23"/>
    <w:rsid w:val="009D7FD3"/>
    <w:rsid w:val="009E14C3"/>
    <w:rsid w:val="009E25E2"/>
    <w:rsid w:val="009E3B6F"/>
    <w:rsid w:val="009E45A5"/>
    <w:rsid w:val="009F5840"/>
    <w:rsid w:val="00A042FC"/>
    <w:rsid w:val="00A0678A"/>
    <w:rsid w:val="00A079D1"/>
    <w:rsid w:val="00A1732C"/>
    <w:rsid w:val="00A20BCF"/>
    <w:rsid w:val="00A2160C"/>
    <w:rsid w:val="00A2367C"/>
    <w:rsid w:val="00A24FF0"/>
    <w:rsid w:val="00A40F85"/>
    <w:rsid w:val="00A41379"/>
    <w:rsid w:val="00A42FF6"/>
    <w:rsid w:val="00A43531"/>
    <w:rsid w:val="00A535EC"/>
    <w:rsid w:val="00A56131"/>
    <w:rsid w:val="00A617F3"/>
    <w:rsid w:val="00A61C26"/>
    <w:rsid w:val="00A6700E"/>
    <w:rsid w:val="00A75432"/>
    <w:rsid w:val="00A911EB"/>
    <w:rsid w:val="00AA06BE"/>
    <w:rsid w:val="00AA3965"/>
    <w:rsid w:val="00AA507C"/>
    <w:rsid w:val="00AA5C32"/>
    <w:rsid w:val="00AC3471"/>
    <w:rsid w:val="00AD0492"/>
    <w:rsid w:val="00AD3F4D"/>
    <w:rsid w:val="00AD4860"/>
    <w:rsid w:val="00AE26EA"/>
    <w:rsid w:val="00AE692D"/>
    <w:rsid w:val="00AE7486"/>
    <w:rsid w:val="00AF0397"/>
    <w:rsid w:val="00AF4BBD"/>
    <w:rsid w:val="00AF6197"/>
    <w:rsid w:val="00B07DB9"/>
    <w:rsid w:val="00B13FC7"/>
    <w:rsid w:val="00B15B96"/>
    <w:rsid w:val="00B24907"/>
    <w:rsid w:val="00B348C8"/>
    <w:rsid w:val="00B404F3"/>
    <w:rsid w:val="00B53B7F"/>
    <w:rsid w:val="00B55190"/>
    <w:rsid w:val="00B57032"/>
    <w:rsid w:val="00B61E92"/>
    <w:rsid w:val="00B9157A"/>
    <w:rsid w:val="00BA0B28"/>
    <w:rsid w:val="00BB2408"/>
    <w:rsid w:val="00BB4546"/>
    <w:rsid w:val="00BB4C15"/>
    <w:rsid w:val="00BB6393"/>
    <w:rsid w:val="00BC1DD6"/>
    <w:rsid w:val="00BC2CF8"/>
    <w:rsid w:val="00BC33F2"/>
    <w:rsid w:val="00BD25F1"/>
    <w:rsid w:val="00BD5BFD"/>
    <w:rsid w:val="00BD6DFF"/>
    <w:rsid w:val="00BE54D8"/>
    <w:rsid w:val="00BF07B6"/>
    <w:rsid w:val="00C01956"/>
    <w:rsid w:val="00C023CD"/>
    <w:rsid w:val="00C048E1"/>
    <w:rsid w:val="00C13640"/>
    <w:rsid w:val="00C13FE6"/>
    <w:rsid w:val="00C20FEB"/>
    <w:rsid w:val="00C2163C"/>
    <w:rsid w:val="00C31396"/>
    <w:rsid w:val="00C32E0A"/>
    <w:rsid w:val="00C40553"/>
    <w:rsid w:val="00C41DF5"/>
    <w:rsid w:val="00C42227"/>
    <w:rsid w:val="00C469D2"/>
    <w:rsid w:val="00C51031"/>
    <w:rsid w:val="00C60E4B"/>
    <w:rsid w:val="00C67E3F"/>
    <w:rsid w:val="00C723C6"/>
    <w:rsid w:val="00C72CFE"/>
    <w:rsid w:val="00C7672A"/>
    <w:rsid w:val="00C76A06"/>
    <w:rsid w:val="00C77248"/>
    <w:rsid w:val="00C838A6"/>
    <w:rsid w:val="00C90C8D"/>
    <w:rsid w:val="00CB03D6"/>
    <w:rsid w:val="00CC1484"/>
    <w:rsid w:val="00CC4111"/>
    <w:rsid w:val="00CC7051"/>
    <w:rsid w:val="00CC7E1D"/>
    <w:rsid w:val="00CD1A30"/>
    <w:rsid w:val="00CD53BA"/>
    <w:rsid w:val="00CE22DA"/>
    <w:rsid w:val="00CF7582"/>
    <w:rsid w:val="00D14B01"/>
    <w:rsid w:val="00D14D1B"/>
    <w:rsid w:val="00D15E0B"/>
    <w:rsid w:val="00D22F5C"/>
    <w:rsid w:val="00D24B97"/>
    <w:rsid w:val="00D25848"/>
    <w:rsid w:val="00D325CB"/>
    <w:rsid w:val="00D3491E"/>
    <w:rsid w:val="00D44CD4"/>
    <w:rsid w:val="00D5232B"/>
    <w:rsid w:val="00D57C92"/>
    <w:rsid w:val="00D607BB"/>
    <w:rsid w:val="00D648A7"/>
    <w:rsid w:val="00D71177"/>
    <w:rsid w:val="00D76E77"/>
    <w:rsid w:val="00D84712"/>
    <w:rsid w:val="00D848F8"/>
    <w:rsid w:val="00D8528A"/>
    <w:rsid w:val="00D936B9"/>
    <w:rsid w:val="00DA1DA2"/>
    <w:rsid w:val="00DA3A61"/>
    <w:rsid w:val="00DB18DB"/>
    <w:rsid w:val="00DC46C8"/>
    <w:rsid w:val="00DD6F13"/>
    <w:rsid w:val="00DD767F"/>
    <w:rsid w:val="00DD7C1E"/>
    <w:rsid w:val="00DE7D1B"/>
    <w:rsid w:val="00DF094B"/>
    <w:rsid w:val="00E011FC"/>
    <w:rsid w:val="00E03DB3"/>
    <w:rsid w:val="00E07B51"/>
    <w:rsid w:val="00E13E9B"/>
    <w:rsid w:val="00E14E09"/>
    <w:rsid w:val="00E15CCB"/>
    <w:rsid w:val="00E207AD"/>
    <w:rsid w:val="00E2243F"/>
    <w:rsid w:val="00E35138"/>
    <w:rsid w:val="00E42F20"/>
    <w:rsid w:val="00E44D94"/>
    <w:rsid w:val="00E459C3"/>
    <w:rsid w:val="00E4789B"/>
    <w:rsid w:val="00E600CB"/>
    <w:rsid w:val="00E67634"/>
    <w:rsid w:val="00E75DED"/>
    <w:rsid w:val="00E77C0C"/>
    <w:rsid w:val="00E8542E"/>
    <w:rsid w:val="00E94945"/>
    <w:rsid w:val="00E9528C"/>
    <w:rsid w:val="00EA1E71"/>
    <w:rsid w:val="00EA6F5D"/>
    <w:rsid w:val="00EB0407"/>
    <w:rsid w:val="00EB297B"/>
    <w:rsid w:val="00EB3C89"/>
    <w:rsid w:val="00EC195B"/>
    <w:rsid w:val="00EC21A9"/>
    <w:rsid w:val="00EC680E"/>
    <w:rsid w:val="00ED1671"/>
    <w:rsid w:val="00ED2A29"/>
    <w:rsid w:val="00ED3491"/>
    <w:rsid w:val="00EE6CA3"/>
    <w:rsid w:val="00EF0C62"/>
    <w:rsid w:val="00F00338"/>
    <w:rsid w:val="00F05099"/>
    <w:rsid w:val="00F313F1"/>
    <w:rsid w:val="00F37120"/>
    <w:rsid w:val="00F44614"/>
    <w:rsid w:val="00F465B3"/>
    <w:rsid w:val="00F54B67"/>
    <w:rsid w:val="00F622DE"/>
    <w:rsid w:val="00F65E6B"/>
    <w:rsid w:val="00F726E2"/>
    <w:rsid w:val="00F80F95"/>
    <w:rsid w:val="00FC158B"/>
    <w:rsid w:val="00FC370D"/>
    <w:rsid w:val="00FC3E64"/>
    <w:rsid w:val="00FC5F79"/>
    <w:rsid w:val="00FC7609"/>
    <w:rsid w:val="00FD1F21"/>
    <w:rsid w:val="00FD72A7"/>
    <w:rsid w:val="00FE074A"/>
    <w:rsid w:val="00FF0966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C11CD"/>
  <w15:chartTrackingRefBased/>
  <w15:docId w15:val="{5346E7AC-3014-4AEB-8BA4-23D27ED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56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56A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20FE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A7B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A7B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4</Pages>
  <Words>1944</Words>
  <Characters>11086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576</cp:revision>
  <dcterms:created xsi:type="dcterms:W3CDTF">2016-10-28T03:10:00Z</dcterms:created>
  <dcterms:modified xsi:type="dcterms:W3CDTF">2016-10-31T03:00:00Z</dcterms:modified>
</cp:coreProperties>
</file>